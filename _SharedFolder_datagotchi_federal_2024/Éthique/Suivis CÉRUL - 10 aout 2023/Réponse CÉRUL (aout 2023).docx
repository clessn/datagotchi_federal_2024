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AF406" w14:textId="77777777" w:rsidR="00B00E34" w:rsidRPr="007A0631" w:rsidRDefault="00B00E34" w:rsidP="007A0631">
      <w:pPr>
        <w:pStyle w:val="NormalWeb"/>
        <w:shd w:val="clear" w:color="auto" w:fill="FFFFFF"/>
        <w:spacing w:before="0" w:beforeAutospacing="0" w:after="0" w:afterAutospacing="0" w:line="360" w:lineRule="auto"/>
        <w:ind w:left="160" w:right="160"/>
        <w:jc w:val="both"/>
        <w:rPr>
          <w:rFonts w:ascii="Arial" w:hAnsi="Arial" w:cs="Arial"/>
          <w:color w:val="424242"/>
          <w:sz w:val="22"/>
          <w:szCs w:val="22"/>
        </w:rPr>
      </w:pPr>
      <w:r w:rsidRPr="007A0631">
        <w:rPr>
          <w:rFonts w:ascii="Arial" w:hAnsi="Arial" w:cs="Arial"/>
          <w:color w:val="000000"/>
          <w:sz w:val="22"/>
          <w:szCs w:val="22"/>
          <w:bdr w:val="none" w:sz="0" w:space="0" w:color="auto" w:frame="1"/>
        </w:rPr>
        <w:t>Bonjour Mme Marquis, </w:t>
      </w:r>
      <w:r w:rsidRPr="007A0631">
        <w:rPr>
          <w:rFonts w:ascii="Arial" w:hAnsi="Arial" w:cs="Arial"/>
          <w:color w:val="242424"/>
          <w:sz w:val="22"/>
          <w:szCs w:val="22"/>
          <w:bdr w:val="none" w:sz="0" w:space="0" w:color="auto" w:frame="1"/>
        </w:rPr>
        <w:t> </w:t>
      </w:r>
    </w:p>
    <w:p w14:paraId="7CC073C0" w14:textId="77777777" w:rsidR="00B00E34" w:rsidRPr="007A0631" w:rsidRDefault="00B00E34" w:rsidP="007A0631">
      <w:pPr>
        <w:pStyle w:val="NormalWeb"/>
        <w:shd w:val="clear" w:color="auto" w:fill="FFFFFF"/>
        <w:spacing w:before="0" w:beforeAutospacing="0" w:after="0" w:afterAutospacing="0" w:line="360" w:lineRule="auto"/>
        <w:ind w:left="160" w:right="160"/>
        <w:jc w:val="both"/>
        <w:rPr>
          <w:rFonts w:ascii="Arial" w:hAnsi="Arial" w:cs="Arial"/>
          <w:color w:val="424242"/>
          <w:sz w:val="22"/>
          <w:szCs w:val="22"/>
        </w:rPr>
      </w:pPr>
      <w:r w:rsidRPr="007A0631">
        <w:rPr>
          <w:rFonts w:ascii="Arial" w:hAnsi="Arial" w:cs="Arial"/>
          <w:color w:val="000000"/>
          <w:sz w:val="22"/>
          <w:szCs w:val="22"/>
          <w:bdr w:val="none" w:sz="0" w:space="0" w:color="auto" w:frame="1"/>
        </w:rPr>
        <w:t>Bonjour M. Lacoursière, </w:t>
      </w:r>
      <w:r w:rsidRPr="007A0631">
        <w:rPr>
          <w:rFonts w:ascii="Arial" w:hAnsi="Arial" w:cs="Arial"/>
          <w:color w:val="242424"/>
          <w:sz w:val="22"/>
          <w:szCs w:val="22"/>
          <w:bdr w:val="none" w:sz="0" w:space="0" w:color="auto" w:frame="1"/>
        </w:rPr>
        <w:t> </w:t>
      </w:r>
    </w:p>
    <w:p w14:paraId="7E258A54" w14:textId="77777777" w:rsidR="00B00E34" w:rsidRPr="007A0631" w:rsidRDefault="00B00E34" w:rsidP="007A0631">
      <w:pPr>
        <w:pStyle w:val="NormalWeb"/>
        <w:shd w:val="clear" w:color="auto" w:fill="FFFFFF"/>
        <w:spacing w:before="0" w:beforeAutospacing="0" w:after="0" w:afterAutospacing="0" w:line="360" w:lineRule="auto"/>
        <w:jc w:val="both"/>
        <w:rPr>
          <w:rFonts w:ascii="Arial" w:hAnsi="Arial" w:cs="Arial"/>
          <w:color w:val="424242"/>
          <w:sz w:val="22"/>
          <w:szCs w:val="22"/>
        </w:rPr>
      </w:pPr>
      <w:r w:rsidRPr="007A0631">
        <w:rPr>
          <w:rFonts w:ascii="Arial" w:hAnsi="Arial" w:cs="Arial"/>
          <w:color w:val="000000"/>
          <w:sz w:val="22"/>
          <w:szCs w:val="22"/>
          <w:bdr w:val="none" w:sz="0" w:space="0" w:color="auto" w:frame="1"/>
        </w:rPr>
        <w:t> </w:t>
      </w:r>
      <w:r w:rsidRPr="007A0631">
        <w:rPr>
          <w:rFonts w:ascii="Arial" w:hAnsi="Arial" w:cs="Arial"/>
          <w:color w:val="242424"/>
          <w:sz w:val="22"/>
          <w:szCs w:val="22"/>
          <w:bdr w:val="none" w:sz="0" w:space="0" w:color="auto" w:frame="1"/>
        </w:rPr>
        <w:t> </w:t>
      </w:r>
    </w:p>
    <w:p w14:paraId="0138A2D8" w14:textId="7B69B0BC" w:rsidR="00B00E34" w:rsidRDefault="00B00E34" w:rsidP="007A0631">
      <w:pPr>
        <w:pStyle w:val="NormalWeb"/>
        <w:shd w:val="clear" w:color="auto" w:fill="FFFFFF"/>
        <w:spacing w:before="0" w:beforeAutospacing="0" w:after="0" w:afterAutospacing="0" w:line="360" w:lineRule="auto"/>
        <w:jc w:val="both"/>
        <w:rPr>
          <w:rFonts w:ascii="Arial" w:hAnsi="Arial" w:cs="Arial"/>
          <w:color w:val="000000"/>
          <w:sz w:val="22"/>
          <w:szCs w:val="22"/>
          <w:bdr w:val="none" w:sz="0" w:space="0" w:color="auto" w:frame="1"/>
        </w:rPr>
      </w:pPr>
      <w:r w:rsidRPr="007A0631">
        <w:rPr>
          <w:rFonts w:ascii="Arial" w:hAnsi="Arial" w:cs="Arial"/>
          <w:color w:val="000000"/>
          <w:sz w:val="22"/>
          <w:szCs w:val="22"/>
          <w:bdr w:val="none" w:sz="0" w:space="0" w:color="auto" w:frame="1"/>
        </w:rPr>
        <w:t xml:space="preserve">Je vous transmets de la part de Yannick Dufresne et de son équipe les réponses aux commentaires </w:t>
      </w:r>
      <w:r w:rsidR="0061553E" w:rsidRPr="007A0631">
        <w:rPr>
          <w:rFonts w:ascii="Arial" w:hAnsi="Arial" w:cs="Arial"/>
          <w:color w:val="000000"/>
          <w:sz w:val="22"/>
          <w:szCs w:val="22"/>
          <w:bdr w:val="none" w:sz="0" w:space="0" w:color="auto" w:frame="1"/>
        </w:rPr>
        <w:t>et mesures de suivi</w:t>
      </w:r>
      <w:r w:rsidRPr="007A0631">
        <w:rPr>
          <w:rFonts w:ascii="Arial" w:hAnsi="Arial" w:cs="Arial"/>
          <w:color w:val="000000"/>
          <w:sz w:val="22"/>
          <w:szCs w:val="22"/>
          <w:bdr w:val="none" w:sz="0" w:space="0" w:color="auto" w:frame="1"/>
        </w:rPr>
        <w:t xml:space="preserve"> du Comité dans le cadre du projet de recherche «</w:t>
      </w:r>
      <w:ins w:id="0" w:author="Unknown" w:date="2023-07-20T07:49:00Z">
        <w:r w:rsidRPr="007A0631">
          <w:rPr>
            <w:rFonts w:ascii="Arial" w:hAnsi="Arial" w:cs="Arial"/>
            <w:color w:val="008080"/>
            <w:sz w:val="22"/>
            <w:szCs w:val="22"/>
            <w:u w:val="single"/>
            <w:bdr w:val="none" w:sz="0" w:space="0" w:color="auto" w:frame="1"/>
          </w:rPr>
          <w:t> </w:t>
        </w:r>
      </w:ins>
      <w:proofErr w:type="spellStart"/>
      <w:r w:rsidRPr="007A0631">
        <w:rPr>
          <w:rFonts w:ascii="Arial" w:hAnsi="Arial" w:cs="Arial"/>
          <w:color w:val="000000"/>
          <w:sz w:val="22"/>
          <w:szCs w:val="22"/>
          <w:bdr w:val="none" w:sz="0" w:space="0" w:color="auto" w:frame="1"/>
        </w:rPr>
        <w:t>Datagotchi</w:t>
      </w:r>
      <w:proofErr w:type="spellEnd"/>
      <w:r w:rsidRPr="007A0631">
        <w:rPr>
          <w:rFonts w:ascii="Arial" w:hAnsi="Arial" w:cs="Arial"/>
          <w:color w:val="000000"/>
          <w:sz w:val="22"/>
          <w:szCs w:val="22"/>
          <w:bdr w:val="none" w:sz="0" w:space="0" w:color="auto" w:frame="1"/>
        </w:rPr>
        <w:t xml:space="preserve"> : les élections fédérales canadiennes en 2023 ». </w:t>
      </w:r>
      <w:r w:rsidR="00250A14">
        <w:rPr>
          <w:rFonts w:ascii="Arial" w:hAnsi="Arial" w:cs="Arial"/>
          <w:color w:val="000000"/>
          <w:sz w:val="22"/>
          <w:szCs w:val="22"/>
          <w:bdr w:val="none" w:sz="0" w:space="0" w:color="auto" w:frame="1"/>
        </w:rPr>
        <w:t xml:space="preserve">Par souci de clarté, les réponses sont indiquées en bleu. </w:t>
      </w:r>
    </w:p>
    <w:p w14:paraId="20AE07E6" w14:textId="4F71C6D0" w:rsidR="00250A14" w:rsidRDefault="00250A14" w:rsidP="007A0631">
      <w:pPr>
        <w:pStyle w:val="NormalWeb"/>
        <w:shd w:val="clear" w:color="auto" w:fill="FFFFFF"/>
        <w:spacing w:before="0" w:beforeAutospacing="0" w:after="0" w:afterAutospacing="0" w:line="360" w:lineRule="auto"/>
        <w:jc w:val="both"/>
        <w:rPr>
          <w:rFonts w:ascii="Arial" w:hAnsi="Arial" w:cs="Arial"/>
          <w:color w:val="000000"/>
          <w:sz w:val="22"/>
          <w:szCs w:val="22"/>
          <w:bdr w:val="none" w:sz="0" w:space="0" w:color="auto" w:frame="1"/>
        </w:rPr>
      </w:pPr>
    </w:p>
    <w:p w14:paraId="7BC14D5C" w14:textId="77777777" w:rsidR="00250A14" w:rsidRDefault="00250A14" w:rsidP="00250A14">
      <w:r>
        <w:rPr>
          <w:rFonts w:ascii="Calibri" w:hAnsi="Calibri" w:cs="Calibri"/>
          <w:color w:val="000000"/>
          <w:sz w:val="22"/>
          <w:szCs w:val="22"/>
          <w:shd w:val="clear" w:color="auto" w:fill="FFFFFF"/>
        </w:rPr>
        <w:t>___</w:t>
      </w:r>
    </w:p>
    <w:p w14:paraId="5AE5059C" w14:textId="77777777" w:rsidR="00250A14" w:rsidRPr="007A0631" w:rsidRDefault="00250A14" w:rsidP="007A0631">
      <w:pPr>
        <w:pStyle w:val="NormalWeb"/>
        <w:shd w:val="clear" w:color="auto" w:fill="FFFFFF"/>
        <w:spacing w:before="0" w:beforeAutospacing="0" w:after="0" w:afterAutospacing="0" w:line="360" w:lineRule="auto"/>
        <w:jc w:val="both"/>
        <w:rPr>
          <w:rFonts w:ascii="Arial" w:hAnsi="Arial" w:cs="Arial"/>
          <w:color w:val="424242"/>
          <w:sz w:val="22"/>
          <w:szCs w:val="22"/>
        </w:rPr>
      </w:pPr>
    </w:p>
    <w:p w14:paraId="6C6BAB61" w14:textId="53261D7A" w:rsidR="00250A14" w:rsidRDefault="00250A14" w:rsidP="00250A14">
      <w:pPr>
        <w:pStyle w:val="NormalWeb"/>
        <w:shd w:val="clear" w:color="auto" w:fill="FFFFFF"/>
        <w:spacing w:before="0" w:beforeAutospacing="0" w:after="0" w:afterAutospacing="0"/>
        <w:jc w:val="both"/>
        <w:textAlignment w:val="baseline"/>
        <w:rPr>
          <w:rFonts w:ascii="Times" w:hAnsi="Times" w:cs="Segoe UI"/>
          <w:color w:val="242424"/>
          <w:sz w:val="28"/>
          <w:szCs w:val="28"/>
        </w:rPr>
      </w:pPr>
      <w:r>
        <w:rPr>
          <w:rFonts w:ascii="Calibri" w:hAnsi="Calibri" w:cs="Calibri"/>
          <w:color w:val="242424"/>
          <w:sz w:val="22"/>
          <w:szCs w:val="22"/>
          <w:bdr w:val="none" w:sz="0" w:space="0" w:color="auto" w:frame="1"/>
        </w:rPr>
        <w:t>Après examen, le Comité aimerait vous faire part de ses commentaires et de ses suggestions et obtenir des précisions additionnelles concernant quelques points.</w:t>
      </w:r>
    </w:p>
    <w:p w14:paraId="799AA54A" w14:textId="7845A4DD" w:rsidR="00250A14" w:rsidRDefault="00250A14" w:rsidP="00250A14"/>
    <w:p w14:paraId="5288B97C" w14:textId="379F0137" w:rsidR="00250A14" w:rsidRDefault="00250A14" w:rsidP="00250A14">
      <w:pPr>
        <w:pStyle w:val="NormalWeb"/>
        <w:numPr>
          <w:ilvl w:val="0"/>
          <w:numId w:val="2"/>
        </w:numPr>
        <w:shd w:val="clear" w:color="auto" w:fill="FFFFFF"/>
        <w:spacing w:before="0" w:beforeAutospacing="0" w:after="0" w:afterAutospacing="0"/>
        <w:jc w:val="both"/>
        <w:textAlignment w:val="baseline"/>
        <w:rPr>
          <w:rFonts w:ascii="Calibri" w:hAnsi="Calibri" w:cs="Calibri"/>
          <w:color w:val="242424"/>
          <w:sz w:val="22"/>
          <w:szCs w:val="22"/>
          <w:bdr w:val="none" w:sz="0" w:space="0" w:color="auto" w:frame="1"/>
        </w:rPr>
      </w:pPr>
      <w:r>
        <w:rPr>
          <w:rFonts w:ascii="Calibri" w:hAnsi="Calibri" w:cs="Calibri"/>
          <w:color w:val="242424"/>
          <w:sz w:val="22"/>
          <w:szCs w:val="22"/>
          <w:bdr w:val="none" w:sz="0" w:space="0" w:color="auto" w:frame="1"/>
        </w:rPr>
        <w:t>Le Comité comprend que diverses stratégies de recrutement seront utilisées, outre l’utilisation du document « Courriel de recrutement des participants recrutés par la procédure boule de neige ». Il vous demande de l’informer des méthodes qui seront utilisées avant de lancer la campagne de recrutement.</w:t>
      </w:r>
    </w:p>
    <w:p w14:paraId="044DCC30" w14:textId="3F57BA2E" w:rsidR="00250A14" w:rsidRPr="00250A14" w:rsidRDefault="00250A14" w:rsidP="00250A14">
      <w:pPr>
        <w:pStyle w:val="NormalWeb"/>
        <w:shd w:val="clear" w:color="auto" w:fill="FFFFFF"/>
        <w:spacing w:before="0" w:beforeAutospacing="0" w:after="0" w:afterAutospacing="0"/>
        <w:jc w:val="both"/>
        <w:textAlignment w:val="baseline"/>
        <w:rPr>
          <w:rFonts w:ascii="Times" w:hAnsi="Times" w:cs="Segoe UI"/>
          <w:color w:val="4472C4" w:themeColor="accent1"/>
          <w:sz w:val="28"/>
          <w:szCs w:val="28"/>
        </w:rPr>
      </w:pPr>
      <w:r w:rsidRPr="00250A14">
        <w:rPr>
          <w:rFonts w:ascii="Calibri" w:hAnsi="Calibri" w:cs="Calibri"/>
          <w:color w:val="4472C4" w:themeColor="accent1"/>
          <w:sz w:val="22"/>
          <w:szCs w:val="22"/>
          <w:bdr w:val="none" w:sz="0" w:space="0" w:color="auto" w:frame="1"/>
        </w:rPr>
        <w:t xml:space="preserve">Nous informerons le Comité au sujet des méthodes qui seront utilisées avant de lancer la campagne de recrutement  </w:t>
      </w:r>
    </w:p>
    <w:p w14:paraId="62409BDE" w14:textId="77777777" w:rsidR="00250A14" w:rsidRDefault="00250A14" w:rsidP="00250A14">
      <w:pPr>
        <w:pStyle w:val="NormalWeb"/>
        <w:shd w:val="clear" w:color="auto" w:fill="FFFFFF"/>
        <w:spacing w:before="0" w:beforeAutospacing="0" w:after="0" w:afterAutospacing="0"/>
        <w:ind w:left="720"/>
        <w:jc w:val="both"/>
        <w:textAlignment w:val="baseline"/>
        <w:rPr>
          <w:rFonts w:ascii="Times" w:hAnsi="Times" w:cs="Segoe UI"/>
          <w:color w:val="242424"/>
          <w:sz w:val="28"/>
          <w:szCs w:val="28"/>
        </w:rPr>
      </w:pPr>
      <w:r>
        <w:rPr>
          <w:rFonts w:ascii="Calibri" w:hAnsi="Calibri" w:cs="Calibri"/>
          <w:color w:val="242424"/>
          <w:sz w:val="22"/>
          <w:szCs w:val="22"/>
          <w:bdr w:val="none" w:sz="0" w:space="0" w:color="auto" w:frame="1"/>
        </w:rPr>
        <w:t> </w:t>
      </w:r>
    </w:p>
    <w:p w14:paraId="63A87AF9" w14:textId="5583DA19" w:rsidR="00250A14" w:rsidRDefault="00250A14" w:rsidP="00250A14">
      <w:pPr>
        <w:pStyle w:val="NormalWeb"/>
        <w:numPr>
          <w:ilvl w:val="0"/>
          <w:numId w:val="2"/>
        </w:numPr>
        <w:shd w:val="clear" w:color="auto" w:fill="FFFFFF"/>
        <w:spacing w:before="0" w:beforeAutospacing="0" w:after="0" w:afterAutospacing="0"/>
        <w:jc w:val="both"/>
        <w:textAlignment w:val="baseline"/>
        <w:rPr>
          <w:rFonts w:ascii="Calibri" w:hAnsi="Calibri" w:cs="Calibri"/>
          <w:color w:val="242424"/>
          <w:sz w:val="22"/>
          <w:szCs w:val="22"/>
          <w:bdr w:val="none" w:sz="0" w:space="0" w:color="auto" w:frame="1"/>
        </w:rPr>
      </w:pPr>
      <w:r>
        <w:rPr>
          <w:rFonts w:ascii="Calibri" w:hAnsi="Calibri" w:cs="Calibri"/>
          <w:color w:val="242424"/>
          <w:sz w:val="22"/>
          <w:szCs w:val="22"/>
          <w:bdr w:val="none" w:sz="0" w:space="0" w:color="auto" w:frame="1"/>
        </w:rPr>
        <w:t>Afin de vous faciliter la tâche ainsi que celle des membres du Comité, est-il possible de numéroter les questions du sondage ?</w:t>
      </w:r>
    </w:p>
    <w:p w14:paraId="262ADD98" w14:textId="77777777" w:rsidR="00250A14" w:rsidRDefault="00250A14" w:rsidP="00250A14">
      <w:pPr>
        <w:pStyle w:val="NormalWeb"/>
        <w:shd w:val="clear" w:color="auto" w:fill="FFFFFF"/>
        <w:spacing w:before="0" w:beforeAutospacing="0" w:after="0" w:afterAutospacing="0"/>
        <w:jc w:val="both"/>
        <w:textAlignment w:val="baseline"/>
        <w:rPr>
          <w:rFonts w:ascii="Times" w:hAnsi="Times" w:cs="Segoe UI"/>
          <w:color w:val="242424"/>
          <w:sz w:val="28"/>
          <w:szCs w:val="28"/>
        </w:rPr>
      </w:pPr>
    </w:p>
    <w:p w14:paraId="51828ECD" w14:textId="77777777" w:rsidR="00250A14" w:rsidRDefault="00250A14" w:rsidP="00250A14">
      <w:pPr>
        <w:pStyle w:val="NormalWeb"/>
        <w:shd w:val="clear" w:color="auto" w:fill="FFFFFF"/>
        <w:spacing w:before="0" w:beforeAutospacing="0" w:after="0" w:afterAutospacing="0"/>
        <w:ind w:left="720"/>
        <w:jc w:val="both"/>
        <w:textAlignment w:val="baseline"/>
        <w:rPr>
          <w:rFonts w:ascii="Times" w:hAnsi="Times" w:cs="Segoe UI"/>
          <w:color w:val="242424"/>
          <w:sz w:val="28"/>
          <w:szCs w:val="28"/>
        </w:rPr>
      </w:pPr>
      <w:r>
        <w:rPr>
          <w:rFonts w:ascii="Calibri" w:hAnsi="Calibri" w:cs="Calibri"/>
          <w:color w:val="242424"/>
          <w:sz w:val="22"/>
          <w:szCs w:val="22"/>
          <w:bdr w:val="none" w:sz="0" w:space="0" w:color="auto" w:frame="1"/>
        </w:rPr>
        <w:t> </w:t>
      </w:r>
    </w:p>
    <w:p w14:paraId="18AD4157" w14:textId="707ACAB4" w:rsidR="00250A14" w:rsidRDefault="00250A14" w:rsidP="00250A14">
      <w:pPr>
        <w:pStyle w:val="NormalWeb"/>
        <w:numPr>
          <w:ilvl w:val="0"/>
          <w:numId w:val="2"/>
        </w:numPr>
        <w:shd w:val="clear" w:color="auto" w:fill="FFFFFF"/>
        <w:spacing w:before="0" w:beforeAutospacing="0" w:after="0" w:afterAutospacing="0"/>
        <w:jc w:val="both"/>
        <w:textAlignment w:val="baseline"/>
        <w:rPr>
          <w:rFonts w:ascii="Calibri" w:hAnsi="Calibri" w:cs="Calibri"/>
          <w:color w:val="242424"/>
          <w:sz w:val="22"/>
          <w:szCs w:val="22"/>
          <w:bdr w:val="none" w:sz="0" w:space="0" w:color="auto" w:frame="1"/>
        </w:rPr>
      </w:pPr>
      <w:r>
        <w:rPr>
          <w:rFonts w:ascii="Calibri" w:hAnsi="Calibri" w:cs="Calibri"/>
          <w:color w:val="242424"/>
          <w:sz w:val="22"/>
          <w:szCs w:val="22"/>
          <w:bdr w:val="none" w:sz="0" w:space="0" w:color="auto" w:frame="1"/>
        </w:rPr>
        <w:t>Le Comité aimerait connaître la signification de « pastille 2 », « pastille 5 » et « pastille 8 » qui sont indiquées dans le questionnaire ? Pourriez-vous indiquer les choix de réponse possibles ?</w:t>
      </w:r>
    </w:p>
    <w:p w14:paraId="107AFDF9" w14:textId="69FEF4CB" w:rsidR="00250A14" w:rsidRDefault="00250A14" w:rsidP="00250A14">
      <w:pPr>
        <w:pStyle w:val="NormalWeb"/>
        <w:shd w:val="clear" w:color="auto" w:fill="FFFFFF"/>
        <w:spacing w:before="0" w:beforeAutospacing="0" w:after="0" w:afterAutospacing="0"/>
        <w:jc w:val="both"/>
        <w:textAlignment w:val="baseline"/>
        <w:rPr>
          <w:rFonts w:ascii="Times" w:hAnsi="Times" w:cs="Segoe UI"/>
          <w:color w:val="242424"/>
          <w:sz w:val="28"/>
          <w:szCs w:val="28"/>
        </w:rPr>
      </w:pPr>
    </w:p>
    <w:p w14:paraId="49B06B8A" w14:textId="77777777" w:rsidR="00250A14" w:rsidRDefault="00250A14" w:rsidP="00250A14">
      <w:pPr>
        <w:pStyle w:val="NormalWeb"/>
        <w:shd w:val="clear" w:color="auto" w:fill="FFFFFF"/>
        <w:spacing w:before="0" w:beforeAutospacing="0" w:after="0" w:afterAutospacing="0"/>
        <w:ind w:left="720"/>
        <w:jc w:val="both"/>
        <w:textAlignment w:val="baseline"/>
        <w:rPr>
          <w:rFonts w:ascii="Times" w:hAnsi="Times" w:cs="Segoe UI"/>
          <w:color w:val="242424"/>
          <w:sz w:val="28"/>
          <w:szCs w:val="28"/>
        </w:rPr>
      </w:pPr>
      <w:r>
        <w:rPr>
          <w:rFonts w:ascii="Calibri" w:hAnsi="Calibri" w:cs="Calibri"/>
          <w:color w:val="242424"/>
          <w:sz w:val="22"/>
          <w:szCs w:val="22"/>
          <w:bdr w:val="none" w:sz="0" w:space="0" w:color="auto" w:frame="1"/>
        </w:rPr>
        <w:t> </w:t>
      </w:r>
    </w:p>
    <w:p w14:paraId="101A6B2C" w14:textId="77777777" w:rsidR="00250A14" w:rsidRDefault="00250A14" w:rsidP="00250A14">
      <w:pPr>
        <w:pStyle w:val="NormalWeb"/>
        <w:shd w:val="clear" w:color="auto" w:fill="FFFFFF"/>
        <w:spacing w:before="0" w:beforeAutospacing="0" w:after="0" w:afterAutospacing="0"/>
        <w:ind w:left="720" w:hanging="294"/>
        <w:jc w:val="both"/>
        <w:textAlignment w:val="baseline"/>
        <w:rPr>
          <w:rFonts w:ascii="Times" w:hAnsi="Times" w:cs="Segoe UI"/>
          <w:color w:val="242424"/>
          <w:sz w:val="28"/>
          <w:szCs w:val="28"/>
        </w:rPr>
      </w:pPr>
      <w:r>
        <w:rPr>
          <w:rFonts w:ascii="Calibri" w:hAnsi="Calibri" w:cs="Calibri"/>
          <w:color w:val="242424"/>
          <w:sz w:val="22"/>
          <w:szCs w:val="22"/>
          <w:bdr w:val="none" w:sz="0" w:space="0" w:color="auto" w:frame="1"/>
        </w:rPr>
        <w:t>4.</w:t>
      </w:r>
      <w:r>
        <w:rPr>
          <w:color w:val="242424"/>
          <w:sz w:val="14"/>
          <w:szCs w:val="14"/>
          <w:bdr w:val="none" w:sz="0" w:space="0" w:color="auto" w:frame="1"/>
        </w:rPr>
        <w:t>    </w:t>
      </w:r>
      <w:r>
        <w:rPr>
          <w:rFonts w:ascii="Calibri" w:hAnsi="Calibri" w:cs="Calibri"/>
          <w:color w:val="242424"/>
          <w:sz w:val="22"/>
          <w:szCs w:val="22"/>
          <w:bdr w:val="none" w:sz="0" w:space="0" w:color="auto" w:frame="1"/>
        </w:rPr>
        <w:t>Le Comité s’interroge sur les trois derniers items du sondage, soit la question tactique, les prédictions citoyennes et la probabilité d’aller voter. Pour plus de clarté, pourriez-vous transmettre au Comité les questions qui seront posées aux participants en lien avec ces trois thèmes ?</w:t>
      </w:r>
    </w:p>
    <w:p w14:paraId="608E28E3" w14:textId="77777777" w:rsidR="00250A14" w:rsidRDefault="00250A14" w:rsidP="00250A14">
      <w:pPr>
        <w:pStyle w:val="NormalWeb"/>
        <w:shd w:val="clear" w:color="auto" w:fill="FFFFFF"/>
        <w:spacing w:before="0" w:beforeAutospacing="0" w:after="0" w:afterAutospacing="0"/>
        <w:ind w:left="708"/>
        <w:textAlignment w:val="baseline"/>
        <w:rPr>
          <w:color w:val="242424"/>
        </w:rPr>
      </w:pPr>
      <w:r>
        <w:rPr>
          <w:rFonts w:ascii="Calibri" w:hAnsi="Calibri" w:cs="Calibri"/>
          <w:color w:val="242424"/>
          <w:sz w:val="22"/>
          <w:szCs w:val="22"/>
          <w:bdr w:val="none" w:sz="0" w:space="0" w:color="auto" w:frame="1"/>
        </w:rPr>
        <w:t> </w:t>
      </w:r>
    </w:p>
    <w:p w14:paraId="48C36541" w14:textId="518A4C32" w:rsidR="00250A14" w:rsidRDefault="00250A14" w:rsidP="00250A14">
      <w:pPr>
        <w:pStyle w:val="NormalWeb"/>
        <w:shd w:val="clear" w:color="auto" w:fill="FFFFFF"/>
        <w:spacing w:before="0" w:beforeAutospacing="0" w:after="0" w:afterAutospacing="0"/>
        <w:ind w:left="720" w:hanging="294"/>
        <w:jc w:val="both"/>
        <w:textAlignment w:val="baseline"/>
        <w:rPr>
          <w:rFonts w:ascii="Times" w:hAnsi="Times" w:cs="Segoe UI"/>
          <w:color w:val="242424"/>
          <w:sz w:val="28"/>
          <w:szCs w:val="28"/>
        </w:rPr>
      </w:pPr>
      <w:r>
        <w:rPr>
          <w:rFonts w:ascii="Calibri" w:hAnsi="Calibri" w:cs="Calibri"/>
          <w:color w:val="242424"/>
          <w:sz w:val="22"/>
          <w:szCs w:val="22"/>
          <w:bdr w:val="none" w:sz="0" w:space="0" w:color="auto" w:frame="1"/>
        </w:rPr>
        <w:t>5.</w:t>
      </w:r>
      <w:r>
        <w:rPr>
          <w:color w:val="242424"/>
          <w:sz w:val="14"/>
          <w:szCs w:val="14"/>
          <w:bdr w:val="none" w:sz="0" w:space="0" w:color="auto" w:frame="1"/>
        </w:rPr>
        <w:t>    </w:t>
      </w:r>
      <w:r>
        <w:rPr>
          <w:rFonts w:ascii="Calibri" w:hAnsi="Calibri" w:cs="Calibri"/>
          <w:color w:val="242424"/>
          <w:sz w:val="22"/>
          <w:szCs w:val="22"/>
          <w:bdr w:val="none" w:sz="0" w:space="0" w:color="auto" w:frame="1"/>
        </w:rPr>
        <w:t xml:space="preserve">Le Comité se demande si vous souhaitez demander le code postal, la circonscription électorale ou les deux. S’il s’agit du code postal, est-ce qu’il s’agit du code au complet ou seulement des trois premiers caractères ? Les trois premiers caractères suffisent-ils pour déterminer </w:t>
      </w:r>
      <w:r>
        <w:rPr>
          <w:rFonts w:ascii="Calibri" w:hAnsi="Calibri" w:cs="Calibri"/>
          <w:color w:val="242424"/>
          <w:sz w:val="22"/>
          <w:szCs w:val="22"/>
          <w:bdr w:val="none" w:sz="0" w:space="0" w:color="auto" w:frame="1"/>
        </w:rPr>
        <w:t>la circonscription électorale</w:t>
      </w:r>
      <w:r>
        <w:rPr>
          <w:rFonts w:ascii="Calibri" w:hAnsi="Calibri" w:cs="Calibri"/>
          <w:color w:val="242424"/>
          <w:sz w:val="22"/>
          <w:szCs w:val="22"/>
          <w:bdr w:val="none" w:sz="0" w:space="0" w:color="auto" w:frame="1"/>
        </w:rPr>
        <w:t>? Dans la phase 1 du projet, vous n’aviez demandé que les trois premiers caractères.</w:t>
      </w:r>
    </w:p>
    <w:p w14:paraId="0B1051D2" w14:textId="77777777" w:rsidR="00250A14" w:rsidRDefault="00250A14" w:rsidP="00250A14">
      <w:pPr>
        <w:pStyle w:val="NormalWeb"/>
        <w:shd w:val="clear" w:color="auto" w:fill="FFFFFF"/>
        <w:spacing w:before="0" w:beforeAutospacing="0" w:after="0" w:afterAutospacing="0"/>
        <w:ind w:left="708"/>
        <w:textAlignment w:val="baseline"/>
        <w:rPr>
          <w:color w:val="242424"/>
        </w:rPr>
      </w:pPr>
      <w:r>
        <w:rPr>
          <w:rFonts w:ascii="Calibri" w:hAnsi="Calibri" w:cs="Calibri"/>
          <w:color w:val="242424"/>
          <w:sz w:val="22"/>
          <w:szCs w:val="22"/>
          <w:bdr w:val="none" w:sz="0" w:space="0" w:color="auto" w:frame="1"/>
        </w:rPr>
        <w:t> </w:t>
      </w:r>
    </w:p>
    <w:p w14:paraId="0C1FABA6" w14:textId="77777777" w:rsidR="00250A14" w:rsidRDefault="00250A14" w:rsidP="00250A14">
      <w:pPr>
        <w:pStyle w:val="NormalWeb"/>
        <w:shd w:val="clear" w:color="auto" w:fill="FFFFFF"/>
        <w:spacing w:before="0" w:beforeAutospacing="0" w:after="0" w:afterAutospacing="0"/>
        <w:ind w:left="720" w:hanging="294"/>
        <w:jc w:val="both"/>
        <w:textAlignment w:val="baseline"/>
        <w:rPr>
          <w:rFonts w:ascii="Times" w:hAnsi="Times" w:cs="Segoe UI"/>
          <w:color w:val="242424"/>
          <w:sz w:val="28"/>
          <w:szCs w:val="28"/>
        </w:rPr>
      </w:pPr>
      <w:r>
        <w:rPr>
          <w:rFonts w:ascii="Calibri" w:hAnsi="Calibri" w:cs="Calibri"/>
          <w:color w:val="242424"/>
          <w:sz w:val="22"/>
          <w:szCs w:val="22"/>
          <w:bdr w:val="none" w:sz="0" w:space="0" w:color="auto" w:frame="1"/>
        </w:rPr>
        <w:t>6.</w:t>
      </w:r>
      <w:r>
        <w:rPr>
          <w:color w:val="242424"/>
          <w:sz w:val="14"/>
          <w:szCs w:val="14"/>
          <w:bdr w:val="none" w:sz="0" w:space="0" w:color="auto" w:frame="1"/>
        </w:rPr>
        <w:t>    </w:t>
      </w:r>
      <w:r>
        <w:rPr>
          <w:rFonts w:ascii="Calibri" w:hAnsi="Calibri" w:cs="Calibri"/>
          <w:color w:val="242424"/>
          <w:sz w:val="22"/>
          <w:szCs w:val="22"/>
          <w:bdr w:val="none" w:sz="0" w:space="0" w:color="auto" w:frame="1"/>
        </w:rPr>
        <w:t xml:space="preserve">Considérant les informations qui sont demandées dans le sondage, la participation au projet n’est pas anonyme, mais plutôt confidentielle. Le Comité vous demande de mettre de côté le document « Feuillet d’information pour un consentement implicite et anonyme ». Merci de préparer un feuillet d’information pour un consentement implicite et </w:t>
      </w:r>
      <w:r>
        <w:rPr>
          <w:rFonts w:ascii="Calibri" w:hAnsi="Calibri" w:cs="Calibri"/>
          <w:color w:val="242424"/>
          <w:sz w:val="22"/>
          <w:szCs w:val="22"/>
          <w:bdr w:val="none" w:sz="0" w:space="0" w:color="auto" w:frame="1"/>
        </w:rPr>
        <w:lastRenderedPageBreak/>
        <w:t>confidentiel et de le transmettre au Comité. Vous trouverez un modèle de ce feuillet sous le lien </w:t>
      </w:r>
      <w:hyperlink r:id="rId5" w:tgtFrame="_blank" w:history="1">
        <w:r>
          <w:rPr>
            <w:rStyle w:val="Hyperlien"/>
            <w:rFonts w:ascii="Calibri" w:hAnsi="Calibri" w:cs="Calibri"/>
            <w:sz w:val="22"/>
            <w:szCs w:val="22"/>
            <w:bdr w:val="none" w:sz="0" w:space="0" w:color="auto" w:frame="1"/>
          </w:rPr>
          <w:t>https://www.cerul.ulaval.ca/outils-et-references/guides-modeles-et-gabarits/</w:t>
        </w:r>
      </w:hyperlink>
      <w:r>
        <w:rPr>
          <w:rFonts w:ascii="Calibri" w:hAnsi="Calibri" w:cs="Calibri"/>
          <w:color w:val="242424"/>
          <w:sz w:val="22"/>
          <w:szCs w:val="22"/>
          <w:bdr w:val="none" w:sz="0" w:space="0" w:color="auto" w:frame="1"/>
        </w:rPr>
        <w:t>.</w:t>
      </w:r>
    </w:p>
    <w:p w14:paraId="3608C849" w14:textId="77777777" w:rsidR="00250A14" w:rsidRDefault="00250A14" w:rsidP="00250A14">
      <w:pPr>
        <w:pStyle w:val="NormalWeb"/>
        <w:shd w:val="clear" w:color="auto" w:fill="FFFFFF"/>
        <w:spacing w:before="0" w:beforeAutospacing="0" w:after="0" w:afterAutospacing="0"/>
        <w:ind w:left="708"/>
        <w:textAlignment w:val="baseline"/>
        <w:rPr>
          <w:color w:val="242424"/>
        </w:rPr>
      </w:pPr>
      <w:r>
        <w:rPr>
          <w:rFonts w:ascii="Calibri" w:hAnsi="Calibri" w:cs="Calibri"/>
          <w:color w:val="242424"/>
          <w:sz w:val="22"/>
          <w:szCs w:val="22"/>
          <w:bdr w:val="none" w:sz="0" w:space="0" w:color="auto" w:frame="1"/>
        </w:rPr>
        <w:t> </w:t>
      </w:r>
    </w:p>
    <w:p w14:paraId="09F86F37" w14:textId="6AC61379" w:rsidR="00250A14" w:rsidRDefault="00250A14" w:rsidP="00250A14">
      <w:pPr>
        <w:pStyle w:val="NormalWeb"/>
        <w:shd w:val="clear" w:color="auto" w:fill="FFFFFF"/>
        <w:spacing w:before="0" w:beforeAutospacing="0" w:after="0" w:afterAutospacing="0"/>
        <w:ind w:left="720" w:hanging="294"/>
        <w:jc w:val="both"/>
        <w:textAlignment w:val="baseline"/>
        <w:rPr>
          <w:rFonts w:ascii="Times" w:hAnsi="Times" w:cs="Segoe UI"/>
          <w:color w:val="242424"/>
          <w:sz w:val="28"/>
          <w:szCs w:val="28"/>
        </w:rPr>
      </w:pPr>
      <w:r>
        <w:rPr>
          <w:rFonts w:ascii="Calibri" w:hAnsi="Calibri" w:cs="Calibri"/>
          <w:color w:val="242424"/>
          <w:sz w:val="22"/>
          <w:szCs w:val="22"/>
          <w:bdr w:val="none" w:sz="0" w:space="0" w:color="auto" w:frame="1"/>
        </w:rPr>
        <w:t>7.</w:t>
      </w:r>
      <w:r>
        <w:rPr>
          <w:color w:val="242424"/>
          <w:sz w:val="14"/>
          <w:szCs w:val="14"/>
          <w:bdr w:val="none" w:sz="0" w:space="0" w:color="auto" w:frame="1"/>
        </w:rPr>
        <w:t>    </w:t>
      </w:r>
      <w:r>
        <w:rPr>
          <w:rFonts w:ascii="Calibri" w:hAnsi="Calibri" w:cs="Calibri"/>
          <w:color w:val="242424"/>
          <w:sz w:val="22"/>
          <w:szCs w:val="22"/>
          <w:bdr w:val="none" w:sz="0" w:space="0" w:color="auto" w:frame="1"/>
        </w:rPr>
        <w:t xml:space="preserve">Pensez-vous qu’il serait préférable de modifier légèrement votre titre et de </w:t>
      </w:r>
      <w:r>
        <w:rPr>
          <w:rFonts w:ascii="Calibri" w:hAnsi="Calibri" w:cs="Calibri"/>
          <w:color w:val="242424"/>
          <w:sz w:val="22"/>
          <w:szCs w:val="22"/>
          <w:bdr w:val="none" w:sz="0" w:space="0" w:color="auto" w:frame="1"/>
        </w:rPr>
        <w:t>remplacer</w:t>
      </w:r>
      <w:r>
        <w:rPr>
          <w:rFonts w:ascii="Calibri" w:hAnsi="Calibri" w:cs="Calibri"/>
          <w:color w:val="242424"/>
          <w:sz w:val="22"/>
          <w:szCs w:val="22"/>
          <w:bdr w:val="none" w:sz="0" w:space="0" w:color="auto" w:frame="1"/>
        </w:rPr>
        <w:t xml:space="preserve"> 2023 par 2024 ? Le cas échéant, veuillez apporter la modification à tous vos documents.</w:t>
      </w:r>
    </w:p>
    <w:p w14:paraId="22D2A06F" w14:textId="77777777" w:rsidR="00250A14" w:rsidRDefault="00250A14" w:rsidP="00250A14"/>
    <w:p w14:paraId="479CFED7" w14:textId="3CC40E3B" w:rsidR="00A73B56" w:rsidRPr="00250A14" w:rsidRDefault="00A73B56" w:rsidP="00250A14">
      <w:pPr>
        <w:pStyle w:val="NormalWeb"/>
        <w:shd w:val="clear" w:color="auto" w:fill="FFFFFF"/>
        <w:spacing w:before="0" w:beforeAutospacing="0" w:after="0" w:afterAutospacing="0" w:line="360" w:lineRule="auto"/>
        <w:jc w:val="both"/>
        <w:rPr>
          <w:rFonts w:ascii="Arial" w:hAnsi="Arial" w:cs="Arial"/>
          <w:color w:val="424242"/>
          <w:sz w:val="22"/>
          <w:szCs w:val="22"/>
        </w:rPr>
      </w:pPr>
    </w:p>
    <w:p w14:paraId="19F9E157" w14:textId="22468878" w:rsidR="0061553E" w:rsidRPr="007A0631" w:rsidRDefault="0061553E" w:rsidP="007A0631">
      <w:pPr>
        <w:pStyle w:val="NormalWeb"/>
        <w:shd w:val="clear" w:color="auto" w:fill="FFFFFF"/>
        <w:spacing w:before="0" w:beforeAutospacing="0" w:after="0" w:afterAutospacing="0" w:line="360" w:lineRule="auto"/>
        <w:jc w:val="both"/>
        <w:rPr>
          <w:rFonts w:ascii="Arial" w:hAnsi="Arial" w:cs="Arial"/>
          <w:color w:val="000000"/>
          <w:sz w:val="22"/>
          <w:szCs w:val="22"/>
          <w:bdr w:val="none" w:sz="0" w:space="0" w:color="auto" w:frame="1"/>
          <w:shd w:val="clear" w:color="auto" w:fill="FFFFFF"/>
        </w:rPr>
      </w:pPr>
    </w:p>
    <w:p w14:paraId="3B47E5F0" w14:textId="192EB4D5" w:rsidR="007A0631" w:rsidRPr="007A0631" w:rsidRDefault="007A0631" w:rsidP="007A0631">
      <w:pPr>
        <w:pStyle w:val="NormalWeb"/>
        <w:shd w:val="clear" w:color="auto" w:fill="FFFFFF"/>
        <w:spacing w:before="0" w:beforeAutospacing="0" w:after="0" w:afterAutospacing="0" w:line="360" w:lineRule="auto"/>
        <w:jc w:val="both"/>
        <w:textAlignment w:val="baseline"/>
        <w:rPr>
          <w:rFonts w:ascii="Arial" w:hAnsi="Arial" w:cs="Arial"/>
          <w:color w:val="424242"/>
          <w:sz w:val="22"/>
          <w:szCs w:val="22"/>
        </w:rPr>
      </w:pPr>
      <w:r w:rsidRPr="007A0631">
        <w:rPr>
          <w:rFonts w:ascii="Arial" w:hAnsi="Arial" w:cs="Arial"/>
          <w:color w:val="242424"/>
          <w:sz w:val="22"/>
          <w:szCs w:val="22"/>
          <w:bdr w:val="none" w:sz="0" w:space="0" w:color="auto" w:frame="1"/>
          <w:shd w:val="clear" w:color="auto" w:fill="FFFFFF"/>
        </w:rPr>
        <w:t>Nous remercions le Comité pour le temps accordé à notre dossier. Nous demeurons disponibles pour répondre à toute question. </w:t>
      </w:r>
    </w:p>
    <w:p w14:paraId="504CF896" w14:textId="77777777" w:rsidR="007A0631" w:rsidRPr="007A0631" w:rsidRDefault="007A0631" w:rsidP="007A0631">
      <w:pPr>
        <w:pStyle w:val="NormalWeb"/>
        <w:shd w:val="clear" w:color="auto" w:fill="FFFFFF"/>
        <w:spacing w:before="0" w:beforeAutospacing="0" w:after="0" w:afterAutospacing="0" w:line="360" w:lineRule="auto"/>
        <w:jc w:val="both"/>
        <w:textAlignment w:val="baseline"/>
        <w:rPr>
          <w:rFonts w:ascii="Arial" w:hAnsi="Arial" w:cs="Arial"/>
          <w:color w:val="424242"/>
          <w:sz w:val="22"/>
          <w:szCs w:val="22"/>
        </w:rPr>
      </w:pPr>
      <w:r w:rsidRPr="007A0631">
        <w:rPr>
          <w:rFonts w:ascii="Arial" w:hAnsi="Arial" w:cs="Arial"/>
          <w:color w:val="424242"/>
          <w:sz w:val="22"/>
          <w:szCs w:val="22"/>
        </w:rPr>
        <w:t> </w:t>
      </w:r>
    </w:p>
    <w:p w14:paraId="33E96883" w14:textId="77777777" w:rsidR="007A0631" w:rsidRPr="007A0631" w:rsidRDefault="007A0631" w:rsidP="007A0631">
      <w:pPr>
        <w:pStyle w:val="NormalWeb"/>
        <w:shd w:val="clear" w:color="auto" w:fill="FFFFFF"/>
        <w:spacing w:before="0" w:beforeAutospacing="0" w:after="0" w:afterAutospacing="0" w:line="360" w:lineRule="auto"/>
        <w:jc w:val="both"/>
        <w:textAlignment w:val="baseline"/>
        <w:rPr>
          <w:rFonts w:ascii="Arial" w:hAnsi="Arial" w:cs="Arial"/>
          <w:color w:val="424242"/>
          <w:sz w:val="22"/>
          <w:szCs w:val="22"/>
        </w:rPr>
      </w:pPr>
      <w:r w:rsidRPr="007A0631">
        <w:rPr>
          <w:rFonts w:ascii="Arial" w:hAnsi="Arial" w:cs="Arial"/>
          <w:color w:val="242424"/>
          <w:sz w:val="22"/>
          <w:szCs w:val="22"/>
          <w:bdr w:val="none" w:sz="0" w:space="0" w:color="auto" w:frame="1"/>
          <w:shd w:val="clear" w:color="auto" w:fill="FFFFFF"/>
        </w:rPr>
        <w:t>Sincères salutations,</w:t>
      </w:r>
    </w:p>
    <w:p w14:paraId="1C5B3126" w14:textId="77777777" w:rsidR="007A0631" w:rsidRPr="007A0631" w:rsidRDefault="007A0631" w:rsidP="007A0631">
      <w:pPr>
        <w:pStyle w:val="NormalWeb"/>
        <w:shd w:val="clear" w:color="auto" w:fill="FFFFFF"/>
        <w:spacing w:before="0" w:beforeAutospacing="0" w:after="0" w:afterAutospacing="0" w:line="360" w:lineRule="auto"/>
        <w:jc w:val="both"/>
        <w:textAlignment w:val="baseline"/>
        <w:rPr>
          <w:rFonts w:ascii="Arial" w:hAnsi="Arial" w:cs="Arial"/>
          <w:color w:val="424242"/>
          <w:sz w:val="22"/>
          <w:szCs w:val="22"/>
        </w:rPr>
      </w:pPr>
      <w:r w:rsidRPr="007A0631">
        <w:rPr>
          <w:rFonts w:ascii="Arial" w:hAnsi="Arial" w:cs="Arial"/>
          <w:color w:val="424242"/>
          <w:sz w:val="22"/>
          <w:szCs w:val="22"/>
        </w:rPr>
        <w:t> </w:t>
      </w:r>
    </w:p>
    <w:p w14:paraId="71794430" w14:textId="77777777" w:rsidR="007A0631" w:rsidRPr="007A0631" w:rsidRDefault="007A0631" w:rsidP="007A0631">
      <w:pPr>
        <w:pStyle w:val="NormalWeb"/>
        <w:shd w:val="clear" w:color="auto" w:fill="FFFFFF"/>
        <w:spacing w:before="0" w:beforeAutospacing="0" w:after="0" w:afterAutospacing="0" w:line="360" w:lineRule="auto"/>
        <w:jc w:val="both"/>
        <w:textAlignment w:val="baseline"/>
        <w:rPr>
          <w:rFonts w:ascii="Arial" w:hAnsi="Arial" w:cs="Arial"/>
          <w:color w:val="424242"/>
          <w:sz w:val="22"/>
          <w:szCs w:val="22"/>
        </w:rPr>
      </w:pPr>
      <w:r w:rsidRPr="007A0631">
        <w:rPr>
          <w:rFonts w:ascii="Arial" w:hAnsi="Arial" w:cs="Arial"/>
          <w:color w:val="242424"/>
          <w:sz w:val="22"/>
          <w:szCs w:val="22"/>
          <w:bdr w:val="none" w:sz="0" w:space="0" w:color="auto" w:frame="1"/>
          <w:shd w:val="clear" w:color="auto" w:fill="FFFFFF"/>
        </w:rPr>
        <w:t>Flavie Lachance </w:t>
      </w:r>
    </w:p>
    <w:p w14:paraId="5439C6EB" w14:textId="77777777" w:rsidR="007A0631" w:rsidRPr="007A0631" w:rsidRDefault="007A0631" w:rsidP="007A0631">
      <w:pPr>
        <w:shd w:val="clear" w:color="auto" w:fill="FFFFFF"/>
        <w:spacing w:line="360" w:lineRule="auto"/>
        <w:jc w:val="both"/>
        <w:textAlignment w:val="baseline"/>
        <w:rPr>
          <w:rFonts w:ascii="Arial" w:hAnsi="Arial" w:cs="Arial"/>
          <w:color w:val="424242"/>
          <w:sz w:val="22"/>
          <w:szCs w:val="22"/>
        </w:rPr>
      </w:pPr>
    </w:p>
    <w:p w14:paraId="06EE3079" w14:textId="796C90E8" w:rsidR="0061553E" w:rsidRPr="007A0631" w:rsidRDefault="0061553E" w:rsidP="007A0631">
      <w:pPr>
        <w:pStyle w:val="NormalWeb"/>
        <w:shd w:val="clear" w:color="auto" w:fill="FFFFFF"/>
        <w:spacing w:before="0" w:beforeAutospacing="0" w:after="0" w:afterAutospacing="0" w:line="360" w:lineRule="auto"/>
        <w:jc w:val="both"/>
        <w:rPr>
          <w:rFonts w:ascii="Arial" w:hAnsi="Arial" w:cs="Arial"/>
          <w:color w:val="000000"/>
          <w:sz w:val="22"/>
          <w:szCs w:val="22"/>
          <w:bdr w:val="none" w:sz="0" w:space="0" w:color="auto" w:frame="1"/>
          <w:shd w:val="clear" w:color="auto" w:fill="FFFFFF"/>
        </w:rPr>
      </w:pPr>
    </w:p>
    <w:p w14:paraId="55001E4C" w14:textId="009739EE" w:rsidR="007A0631" w:rsidRPr="007A0631" w:rsidRDefault="007A0631" w:rsidP="007A0631">
      <w:pPr>
        <w:pStyle w:val="NormalWeb"/>
        <w:shd w:val="clear" w:color="auto" w:fill="FFFFFF"/>
        <w:spacing w:before="0" w:beforeAutospacing="0" w:after="0" w:afterAutospacing="0" w:line="360" w:lineRule="auto"/>
        <w:jc w:val="both"/>
        <w:rPr>
          <w:rFonts w:ascii="Arial" w:hAnsi="Arial" w:cs="Arial"/>
          <w:color w:val="000000"/>
          <w:sz w:val="22"/>
          <w:szCs w:val="22"/>
          <w:bdr w:val="none" w:sz="0" w:space="0" w:color="auto" w:frame="1"/>
          <w:shd w:val="clear" w:color="auto" w:fill="FFFFFF"/>
        </w:rPr>
      </w:pPr>
    </w:p>
    <w:p w14:paraId="44961DA7" w14:textId="4DFC605E" w:rsidR="007A0631" w:rsidRPr="007A0631" w:rsidRDefault="007A0631" w:rsidP="007A0631">
      <w:pPr>
        <w:pStyle w:val="NormalWeb"/>
        <w:shd w:val="clear" w:color="auto" w:fill="FFFFFF"/>
        <w:spacing w:before="0" w:beforeAutospacing="0" w:after="0" w:afterAutospacing="0" w:line="360" w:lineRule="auto"/>
        <w:jc w:val="both"/>
        <w:rPr>
          <w:rFonts w:ascii="Arial" w:hAnsi="Arial" w:cs="Arial"/>
          <w:color w:val="000000"/>
          <w:sz w:val="22"/>
          <w:szCs w:val="22"/>
          <w:bdr w:val="none" w:sz="0" w:space="0" w:color="auto" w:frame="1"/>
          <w:shd w:val="clear" w:color="auto" w:fill="FFFFFF"/>
        </w:rPr>
      </w:pPr>
    </w:p>
    <w:p w14:paraId="6609CD23" w14:textId="210FB380" w:rsidR="007A0631" w:rsidRPr="007A0631" w:rsidRDefault="007A0631" w:rsidP="007A0631">
      <w:pPr>
        <w:pStyle w:val="NormalWeb"/>
        <w:shd w:val="clear" w:color="auto" w:fill="FFFFFF"/>
        <w:spacing w:before="0" w:beforeAutospacing="0" w:after="0" w:afterAutospacing="0" w:line="360" w:lineRule="auto"/>
        <w:jc w:val="both"/>
        <w:rPr>
          <w:rFonts w:ascii="Arial" w:hAnsi="Arial" w:cs="Arial"/>
          <w:color w:val="000000"/>
          <w:sz w:val="22"/>
          <w:szCs w:val="22"/>
          <w:bdr w:val="none" w:sz="0" w:space="0" w:color="auto" w:frame="1"/>
          <w:shd w:val="clear" w:color="auto" w:fill="FFFFFF"/>
        </w:rPr>
      </w:pPr>
    </w:p>
    <w:p w14:paraId="7265EBAC" w14:textId="4B0F0BD6" w:rsidR="007A0631" w:rsidRPr="007A0631" w:rsidRDefault="007A0631" w:rsidP="007A0631">
      <w:pPr>
        <w:pStyle w:val="NormalWeb"/>
        <w:shd w:val="clear" w:color="auto" w:fill="FFFFFF"/>
        <w:spacing w:before="0" w:beforeAutospacing="0" w:after="0" w:afterAutospacing="0" w:line="360" w:lineRule="auto"/>
        <w:jc w:val="both"/>
        <w:rPr>
          <w:rFonts w:ascii="Arial" w:hAnsi="Arial" w:cs="Arial"/>
          <w:color w:val="000000"/>
          <w:sz w:val="22"/>
          <w:szCs w:val="22"/>
          <w:bdr w:val="none" w:sz="0" w:space="0" w:color="auto" w:frame="1"/>
          <w:shd w:val="clear" w:color="auto" w:fill="FFFFFF"/>
        </w:rPr>
      </w:pPr>
    </w:p>
    <w:p w14:paraId="1B45EF61" w14:textId="64FD1F86" w:rsidR="007A0631" w:rsidRPr="007A0631" w:rsidRDefault="007A0631" w:rsidP="007A0631">
      <w:pPr>
        <w:pStyle w:val="NormalWeb"/>
        <w:shd w:val="clear" w:color="auto" w:fill="FFFFFF"/>
        <w:spacing w:before="0" w:beforeAutospacing="0" w:after="0" w:afterAutospacing="0" w:line="360" w:lineRule="auto"/>
        <w:jc w:val="both"/>
        <w:rPr>
          <w:rFonts w:ascii="Arial" w:hAnsi="Arial" w:cs="Arial"/>
          <w:color w:val="000000"/>
          <w:sz w:val="22"/>
          <w:szCs w:val="22"/>
          <w:bdr w:val="none" w:sz="0" w:space="0" w:color="auto" w:frame="1"/>
          <w:shd w:val="clear" w:color="auto" w:fill="FFFFFF"/>
        </w:rPr>
      </w:pPr>
    </w:p>
    <w:p w14:paraId="5DAF35DD" w14:textId="25B2457D" w:rsidR="007A0631" w:rsidRPr="007A0631" w:rsidRDefault="007A0631" w:rsidP="007A0631">
      <w:pPr>
        <w:pStyle w:val="NormalWeb"/>
        <w:shd w:val="clear" w:color="auto" w:fill="FFFFFF"/>
        <w:spacing w:before="0" w:beforeAutospacing="0" w:after="0" w:afterAutospacing="0" w:line="360" w:lineRule="auto"/>
        <w:jc w:val="both"/>
        <w:rPr>
          <w:rFonts w:ascii="Arial" w:hAnsi="Arial" w:cs="Arial"/>
          <w:color w:val="000000"/>
          <w:sz w:val="22"/>
          <w:szCs w:val="22"/>
          <w:bdr w:val="none" w:sz="0" w:space="0" w:color="auto" w:frame="1"/>
          <w:shd w:val="clear" w:color="auto" w:fill="FFFFFF"/>
        </w:rPr>
      </w:pPr>
    </w:p>
    <w:p w14:paraId="43209CF5" w14:textId="553246F5" w:rsidR="007A0631" w:rsidRPr="007A0631" w:rsidRDefault="007A0631" w:rsidP="007A0631">
      <w:pPr>
        <w:pStyle w:val="NormalWeb"/>
        <w:shd w:val="clear" w:color="auto" w:fill="FFFFFF"/>
        <w:spacing w:before="0" w:beforeAutospacing="0" w:after="0" w:afterAutospacing="0" w:line="360" w:lineRule="auto"/>
        <w:jc w:val="both"/>
        <w:rPr>
          <w:rFonts w:ascii="Arial" w:hAnsi="Arial" w:cs="Arial"/>
          <w:color w:val="000000"/>
          <w:sz w:val="22"/>
          <w:szCs w:val="22"/>
          <w:bdr w:val="none" w:sz="0" w:space="0" w:color="auto" w:frame="1"/>
          <w:shd w:val="clear" w:color="auto" w:fill="FFFFFF"/>
        </w:rPr>
      </w:pPr>
    </w:p>
    <w:p w14:paraId="04D90AAF" w14:textId="157BA1B6" w:rsidR="007A0631" w:rsidRPr="007A0631" w:rsidRDefault="007A0631" w:rsidP="007A0631">
      <w:pPr>
        <w:pStyle w:val="NormalWeb"/>
        <w:shd w:val="clear" w:color="auto" w:fill="FFFFFF"/>
        <w:spacing w:before="0" w:beforeAutospacing="0" w:after="0" w:afterAutospacing="0" w:line="360" w:lineRule="auto"/>
        <w:jc w:val="both"/>
        <w:rPr>
          <w:rFonts w:ascii="Arial" w:hAnsi="Arial" w:cs="Arial"/>
          <w:color w:val="000000"/>
          <w:sz w:val="22"/>
          <w:szCs w:val="22"/>
          <w:bdr w:val="none" w:sz="0" w:space="0" w:color="auto" w:frame="1"/>
          <w:shd w:val="clear" w:color="auto" w:fill="FFFFFF"/>
        </w:rPr>
      </w:pPr>
    </w:p>
    <w:p w14:paraId="42F77731" w14:textId="2AA475DC" w:rsidR="007A0631" w:rsidRPr="007A0631" w:rsidRDefault="007A0631" w:rsidP="007A0631">
      <w:pPr>
        <w:pStyle w:val="NormalWeb"/>
        <w:shd w:val="clear" w:color="auto" w:fill="FFFFFF"/>
        <w:spacing w:before="0" w:beforeAutospacing="0" w:after="0" w:afterAutospacing="0" w:line="360" w:lineRule="auto"/>
        <w:jc w:val="both"/>
        <w:rPr>
          <w:rFonts w:ascii="Arial" w:hAnsi="Arial" w:cs="Arial"/>
          <w:color w:val="000000"/>
          <w:sz w:val="22"/>
          <w:szCs w:val="22"/>
          <w:bdr w:val="none" w:sz="0" w:space="0" w:color="auto" w:frame="1"/>
          <w:shd w:val="clear" w:color="auto" w:fill="FFFFFF"/>
        </w:rPr>
      </w:pPr>
    </w:p>
    <w:p w14:paraId="024A3159" w14:textId="7353CE30" w:rsidR="007A0631" w:rsidRPr="007A0631" w:rsidRDefault="007A0631" w:rsidP="007A0631">
      <w:pPr>
        <w:pStyle w:val="NormalWeb"/>
        <w:shd w:val="clear" w:color="auto" w:fill="FFFFFF"/>
        <w:spacing w:before="0" w:beforeAutospacing="0" w:after="0" w:afterAutospacing="0" w:line="360" w:lineRule="auto"/>
        <w:jc w:val="both"/>
        <w:rPr>
          <w:rFonts w:ascii="Arial" w:hAnsi="Arial" w:cs="Arial"/>
          <w:color w:val="000000"/>
          <w:sz w:val="22"/>
          <w:szCs w:val="22"/>
          <w:bdr w:val="none" w:sz="0" w:space="0" w:color="auto" w:frame="1"/>
          <w:shd w:val="clear" w:color="auto" w:fill="FFFFFF"/>
        </w:rPr>
      </w:pPr>
    </w:p>
    <w:p w14:paraId="711A03BE" w14:textId="0E0E8DFB" w:rsidR="007A0631" w:rsidRPr="007A0631" w:rsidRDefault="007A0631" w:rsidP="007A0631">
      <w:pPr>
        <w:pStyle w:val="NormalWeb"/>
        <w:shd w:val="clear" w:color="auto" w:fill="FFFFFF"/>
        <w:spacing w:before="0" w:beforeAutospacing="0" w:after="0" w:afterAutospacing="0" w:line="360" w:lineRule="auto"/>
        <w:jc w:val="both"/>
        <w:rPr>
          <w:rFonts w:ascii="Arial" w:hAnsi="Arial" w:cs="Arial"/>
          <w:color w:val="000000"/>
          <w:sz w:val="22"/>
          <w:szCs w:val="22"/>
          <w:bdr w:val="none" w:sz="0" w:space="0" w:color="auto" w:frame="1"/>
          <w:shd w:val="clear" w:color="auto" w:fill="FFFFFF"/>
        </w:rPr>
      </w:pPr>
    </w:p>
    <w:p w14:paraId="5F6996B2" w14:textId="70C71390" w:rsidR="007A0631" w:rsidRPr="007A0631" w:rsidRDefault="007A0631" w:rsidP="007A0631">
      <w:pPr>
        <w:pStyle w:val="NormalWeb"/>
        <w:shd w:val="clear" w:color="auto" w:fill="FFFFFF"/>
        <w:spacing w:before="0" w:beforeAutospacing="0" w:after="0" w:afterAutospacing="0" w:line="360" w:lineRule="auto"/>
        <w:jc w:val="both"/>
        <w:rPr>
          <w:rFonts w:ascii="Arial" w:hAnsi="Arial" w:cs="Arial"/>
          <w:color w:val="000000"/>
          <w:sz w:val="22"/>
          <w:szCs w:val="22"/>
          <w:bdr w:val="none" w:sz="0" w:space="0" w:color="auto" w:frame="1"/>
          <w:shd w:val="clear" w:color="auto" w:fill="FFFFFF"/>
        </w:rPr>
      </w:pPr>
    </w:p>
    <w:p w14:paraId="2046608B" w14:textId="77777777" w:rsidR="007A0631" w:rsidRPr="007A0631" w:rsidRDefault="007A0631" w:rsidP="007A0631">
      <w:pPr>
        <w:pStyle w:val="NormalWeb"/>
        <w:shd w:val="clear" w:color="auto" w:fill="FFFFFF"/>
        <w:spacing w:before="0" w:beforeAutospacing="0" w:after="0" w:afterAutospacing="0" w:line="360" w:lineRule="auto"/>
        <w:jc w:val="both"/>
        <w:rPr>
          <w:rFonts w:ascii="Arial" w:hAnsi="Arial" w:cs="Arial"/>
          <w:color w:val="000000"/>
          <w:sz w:val="22"/>
          <w:szCs w:val="22"/>
          <w:bdr w:val="none" w:sz="0" w:space="0" w:color="auto" w:frame="1"/>
          <w:shd w:val="clear" w:color="auto" w:fill="FFFFFF"/>
        </w:rPr>
      </w:pPr>
    </w:p>
    <w:p w14:paraId="4DB1A138" w14:textId="77777777" w:rsidR="008D68D9" w:rsidRPr="007A0631" w:rsidRDefault="008D68D9" w:rsidP="007A0631">
      <w:pPr>
        <w:spacing w:line="360" w:lineRule="auto"/>
        <w:jc w:val="both"/>
        <w:rPr>
          <w:rFonts w:ascii="Arial" w:hAnsi="Arial" w:cs="Arial"/>
          <w:color w:val="0058B9"/>
          <w:sz w:val="22"/>
          <w:szCs w:val="22"/>
          <w:shd w:val="clear" w:color="auto" w:fill="FFFFFF"/>
        </w:rPr>
      </w:pPr>
    </w:p>
    <w:p w14:paraId="2E55114A" w14:textId="77777777" w:rsidR="00B00E34" w:rsidRPr="007A0631" w:rsidRDefault="00B00E34" w:rsidP="007A0631">
      <w:pPr>
        <w:pStyle w:val="xbodytext2"/>
        <w:shd w:val="clear" w:color="auto" w:fill="FFFFFF"/>
        <w:spacing w:before="0" w:beforeAutospacing="0" w:after="0" w:afterAutospacing="0" w:line="360" w:lineRule="auto"/>
        <w:jc w:val="both"/>
        <w:rPr>
          <w:rFonts w:ascii="Arial" w:hAnsi="Arial" w:cs="Arial"/>
          <w:b/>
          <w:bCs/>
          <w:smallCaps/>
          <w:color w:val="242424"/>
          <w:sz w:val="22"/>
          <w:szCs w:val="22"/>
          <w:bdr w:val="none" w:sz="0" w:space="0" w:color="auto" w:frame="1"/>
        </w:rPr>
      </w:pPr>
    </w:p>
    <w:p w14:paraId="7E944F06" w14:textId="70274A2A" w:rsidR="00B00E34" w:rsidRPr="007A0631" w:rsidRDefault="00B00E34" w:rsidP="007A0631">
      <w:pPr>
        <w:pStyle w:val="xbodytext2"/>
        <w:shd w:val="clear" w:color="auto" w:fill="FFFFFF"/>
        <w:spacing w:before="0" w:beforeAutospacing="0" w:after="0" w:afterAutospacing="0" w:line="360" w:lineRule="auto"/>
        <w:jc w:val="both"/>
        <w:rPr>
          <w:rFonts w:ascii="Arial" w:hAnsi="Arial" w:cs="Arial"/>
          <w:color w:val="242424"/>
          <w:sz w:val="22"/>
          <w:szCs w:val="22"/>
        </w:rPr>
      </w:pPr>
      <w:r w:rsidRPr="007A0631">
        <w:rPr>
          <w:rFonts w:ascii="Arial" w:hAnsi="Arial" w:cs="Arial"/>
          <w:b/>
          <w:bCs/>
          <w:smallCaps/>
          <w:color w:val="242424"/>
          <w:sz w:val="22"/>
          <w:szCs w:val="22"/>
          <w:bdr w:val="none" w:sz="0" w:space="0" w:color="auto" w:frame="1"/>
        </w:rPr>
        <w:t>Commentaire du Comité</w:t>
      </w:r>
    </w:p>
    <w:p w14:paraId="1AA89171" w14:textId="77777777" w:rsidR="00B00E34" w:rsidRPr="007A0631" w:rsidRDefault="00B00E34" w:rsidP="007A0631">
      <w:pPr>
        <w:pStyle w:val="xbodytext2"/>
        <w:shd w:val="clear" w:color="auto" w:fill="FFFFFF"/>
        <w:spacing w:before="0" w:beforeAutospacing="0" w:after="0" w:afterAutospacing="0" w:line="360" w:lineRule="auto"/>
        <w:jc w:val="both"/>
        <w:rPr>
          <w:rFonts w:ascii="Arial" w:hAnsi="Arial" w:cs="Arial"/>
          <w:color w:val="242424"/>
          <w:sz w:val="22"/>
          <w:szCs w:val="22"/>
        </w:rPr>
      </w:pPr>
      <w:r w:rsidRPr="007A0631">
        <w:rPr>
          <w:rFonts w:ascii="Arial" w:hAnsi="Arial" w:cs="Arial"/>
          <w:b/>
          <w:bCs/>
          <w:smallCaps/>
          <w:color w:val="242424"/>
          <w:sz w:val="22"/>
          <w:szCs w:val="22"/>
          <w:bdr w:val="none" w:sz="0" w:space="0" w:color="auto" w:frame="1"/>
        </w:rPr>
        <w:t> </w:t>
      </w:r>
    </w:p>
    <w:p w14:paraId="4FE0640E" w14:textId="77777777" w:rsidR="00B00E34" w:rsidRPr="007A0631" w:rsidRDefault="00B00E34" w:rsidP="007A0631">
      <w:pPr>
        <w:pStyle w:val="xbodytext2"/>
        <w:shd w:val="clear" w:color="auto" w:fill="FFFFFF"/>
        <w:spacing w:before="0" w:beforeAutospacing="0" w:after="0" w:afterAutospacing="0" w:line="360" w:lineRule="auto"/>
        <w:ind w:left="713" w:hanging="360"/>
        <w:jc w:val="both"/>
        <w:rPr>
          <w:rFonts w:ascii="Arial" w:hAnsi="Arial" w:cs="Arial"/>
          <w:color w:val="242424"/>
          <w:sz w:val="22"/>
          <w:szCs w:val="22"/>
        </w:rPr>
      </w:pPr>
      <w:r w:rsidRPr="007A0631">
        <w:rPr>
          <w:rFonts w:ascii="Arial" w:hAnsi="Arial" w:cs="Arial"/>
          <w:color w:val="242424"/>
          <w:sz w:val="22"/>
          <w:szCs w:val="22"/>
          <w:bdr w:val="none" w:sz="0" w:space="0" w:color="auto" w:frame="1"/>
        </w:rPr>
        <w:t>1.     </w:t>
      </w:r>
      <w:r w:rsidRPr="007A0631">
        <w:rPr>
          <w:rFonts w:ascii="Arial" w:hAnsi="Arial" w:cs="Arial"/>
          <w:color w:val="000000"/>
          <w:sz w:val="22"/>
          <w:szCs w:val="22"/>
          <w:bdr w:val="none" w:sz="0" w:space="0" w:color="auto" w:frame="1"/>
          <w:shd w:val="clear" w:color="auto" w:fill="FFFFFF"/>
        </w:rPr>
        <w:t>Le Comité souhaite porter à votre attention qu’il s’agit d’une décision pour la première phase de votre projet qui consiste à effectuer le projet pilote.</w:t>
      </w:r>
    </w:p>
    <w:p w14:paraId="6E6B5C47" w14:textId="77777777" w:rsidR="00B00E34" w:rsidRPr="007A0631" w:rsidRDefault="00B00E34" w:rsidP="007A0631">
      <w:pPr>
        <w:pStyle w:val="xbodytext2"/>
        <w:shd w:val="clear" w:color="auto" w:fill="FFFFFF"/>
        <w:spacing w:before="0" w:beforeAutospacing="0" w:after="0" w:afterAutospacing="0" w:line="360" w:lineRule="auto"/>
        <w:ind w:left="713"/>
        <w:jc w:val="both"/>
        <w:rPr>
          <w:rFonts w:ascii="Arial" w:hAnsi="Arial" w:cs="Arial"/>
          <w:color w:val="242424"/>
          <w:sz w:val="22"/>
          <w:szCs w:val="22"/>
        </w:rPr>
      </w:pPr>
      <w:r w:rsidRPr="007A0631">
        <w:rPr>
          <w:rFonts w:ascii="Arial" w:hAnsi="Arial" w:cs="Arial"/>
          <w:color w:val="000000"/>
          <w:sz w:val="22"/>
          <w:szCs w:val="22"/>
          <w:bdr w:val="none" w:sz="0" w:space="0" w:color="auto" w:frame="1"/>
          <w:shd w:val="clear" w:color="auto" w:fill="FFFFFF"/>
        </w:rPr>
        <w:t> </w:t>
      </w:r>
    </w:p>
    <w:p w14:paraId="27BFFEEA" w14:textId="77777777" w:rsidR="00B00E34" w:rsidRPr="007A0631" w:rsidRDefault="00B00E34" w:rsidP="007A0631">
      <w:pPr>
        <w:pStyle w:val="xbodytext2"/>
        <w:shd w:val="clear" w:color="auto" w:fill="FFFFFF"/>
        <w:spacing w:before="0" w:beforeAutospacing="0" w:after="0" w:afterAutospacing="0" w:line="360" w:lineRule="auto"/>
        <w:ind w:left="713"/>
        <w:jc w:val="both"/>
        <w:rPr>
          <w:rFonts w:ascii="Arial" w:hAnsi="Arial" w:cs="Arial"/>
          <w:color w:val="242424"/>
          <w:sz w:val="22"/>
          <w:szCs w:val="22"/>
        </w:rPr>
      </w:pPr>
      <w:r w:rsidRPr="007A0631">
        <w:rPr>
          <w:rFonts w:ascii="Arial" w:hAnsi="Arial" w:cs="Arial"/>
          <w:color w:val="000000"/>
          <w:sz w:val="22"/>
          <w:szCs w:val="22"/>
          <w:bdr w:val="none" w:sz="0" w:space="0" w:color="auto" w:frame="1"/>
          <w:shd w:val="clear" w:color="auto" w:fill="FFFFFF"/>
        </w:rPr>
        <w:lastRenderedPageBreak/>
        <w:t>Considérant que le questionnaire de l’étude principale sera ajusté une fois les résultats du projet pilote obtenu, le Comité vous demande de lui faire parvenir votre questionnaire final du projet principal dès qu’il sera prêt afin d’obtenir votre certificat éthique pour la deuxième phase. N’oubliez pas d’ajouter à la première page du questionnaire du projet principal la mention suivante « Les participants ne sont pas dans l’obligation de répondre aux questions qui pourraient les rendre mal à l’aise. Toutefois, s’ils ne répondent pas à une question, ils ne pourront pas poursuivre leur participation ».</w:t>
      </w:r>
    </w:p>
    <w:p w14:paraId="0BA318E0" w14:textId="77777777" w:rsidR="00B00E34" w:rsidRPr="007A0631" w:rsidRDefault="00B00E34" w:rsidP="007A0631">
      <w:pPr>
        <w:pStyle w:val="xbodytext2"/>
        <w:shd w:val="clear" w:color="auto" w:fill="FFFFFF"/>
        <w:spacing w:before="0" w:beforeAutospacing="0" w:after="0" w:afterAutospacing="0" w:line="360" w:lineRule="auto"/>
        <w:jc w:val="both"/>
        <w:rPr>
          <w:rFonts w:ascii="Arial" w:hAnsi="Arial" w:cs="Arial"/>
          <w:color w:val="242424"/>
          <w:sz w:val="22"/>
          <w:szCs w:val="22"/>
        </w:rPr>
      </w:pPr>
      <w:r w:rsidRPr="007A0631">
        <w:rPr>
          <w:rFonts w:ascii="Arial" w:hAnsi="Arial" w:cs="Arial"/>
          <w:smallCaps/>
          <w:color w:val="242424"/>
          <w:sz w:val="22"/>
          <w:szCs w:val="22"/>
          <w:bdr w:val="none" w:sz="0" w:space="0" w:color="auto" w:frame="1"/>
        </w:rPr>
        <w:t> </w:t>
      </w:r>
    </w:p>
    <w:p w14:paraId="0AFDEFE4" w14:textId="77777777" w:rsidR="00B00E34" w:rsidRPr="007A0631" w:rsidRDefault="00B00E34" w:rsidP="007A0631">
      <w:pPr>
        <w:pStyle w:val="xbodytext2"/>
        <w:shd w:val="clear" w:color="auto" w:fill="FFFFFF"/>
        <w:spacing w:before="0" w:beforeAutospacing="0" w:after="0" w:afterAutospacing="0" w:line="360" w:lineRule="auto"/>
        <w:jc w:val="both"/>
        <w:rPr>
          <w:rFonts w:ascii="Arial" w:hAnsi="Arial" w:cs="Arial"/>
          <w:color w:val="242424"/>
          <w:sz w:val="22"/>
          <w:szCs w:val="22"/>
        </w:rPr>
      </w:pPr>
      <w:r w:rsidRPr="007A0631">
        <w:rPr>
          <w:rFonts w:ascii="Arial" w:hAnsi="Arial" w:cs="Arial"/>
          <w:b/>
          <w:bCs/>
          <w:smallCaps/>
          <w:color w:val="242424"/>
          <w:sz w:val="22"/>
          <w:szCs w:val="22"/>
          <w:bdr w:val="none" w:sz="0" w:space="0" w:color="auto" w:frame="1"/>
        </w:rPr>
        <w:t>Mesures de suivi spécifique</w:t>
      </w:r>
    </w:p>
    <w:p w14:paraId="4AE8BF3D" w14:textId="77777777" w:rsidR="00B00E34" w:rsidRPr="007A0631" w:rsidRDefault="00B00E34" w:rsidP="007A0631">
      <w:pPr>
        <w:pStyle w:val="xbodytext2"/>
        <w:shd w:val="clear" w:color="auto" w:fill="FFFFFF"/>
        <w:spacing w:before="0" w:beforeAutospacing="0" w:after="0" w:afterAutospacing="0" w:line="360" w:lineRule="auto"/>
        <w:jc w:val="both"/>
        <w:rPr>
          <w:rFonts w:ascii="Arial" w:hAnsi="Arial" w:cs="Arial"/>
          <w:color w:val="242424"/>
          <w:sz w:val="22"/>
          <w:szCs w:val="22"/>
        </w:rPr>
      </w:pPr>
      <w:r w:rsidRPr="007A0631">
        <w:rPr>
          <w:rFonts w:ascii="Arial" w:hAnsi="Arial" w:cs="Arial"/>
          <w:b/>
          <w:bCs/>
          <w:smallCaps/>
          <w:color w:val="242424"/>
          <w:sz w:val="22"/>
          <w:szCs w:val="22"/>
          <w:bdr w:val="none" w:sz="0" w:space="0" w:color="auto" w:frame="1"/>
        </w:rPr>
        <w:t> </w:t>
      </w:r>
    </w:p>
    <w:p w14:paraId="5DFD76F4" w14:textId="77777777" w:rsidR="00B00E34" w:rsidRPr="007A0631" w:rsidRDefault="00B00E34" w:rsidP="007A0631">
      <w:pPr>
        <w:pStyle w:val="xbodytext2"/>
        <w:shd w:val="clear" w:color="auto" w:fill="FFFFFF"/>
        <w:spacing w:before="0" w:beforeAutospacing="0" w:after="0" w:afterAutospacing="0" w:line="360" w:lineRule="auto"/>
        <w:ind w:left="713" w:hanging="360"/>
        <w:jc w:val="both"/>
        <w:rPr>
          <w:rFonts w:ascii="Arial" w:hAnsi="Arial" w:cs="Arial"/>
          <w:color w:val="242424"/>
          <w:sz w:val="22"/>
          <w:szCs w:val="22"/>
        </w:rPr>
      </w:pPr>
      <w:r w:rsidRPr="007A0631">
        <w:rPr>
          <w:rFonts w:ascii="Arial" w:hAnsi="Arial" w:cs="Arial"/>
          <w:color w:val="242424"/>
          <w:sz w:val="22"/>
          <w:szCs w:val="22"/>
          <w:bdr w:val="none" w:sz="0" w:space="0" w:color="auto" w:frame="1"/>
        </w:rPr>
        <w:t>2.     </w:t>
      </w:r>
      <w:r w:rsidRPr="007A0631">
        <w:rPr>
          <w:rFonts w:ascii="Arial" w:hAnsi="Arial" w:cs="Arial"/>
          <w:color w:val="000000"/>
          <w:sz w:val="22"/>
          <w:szCs w:val="22"/>
          <w:bdr w:val="none" w:sz="0" w:space="0" w:color="auto" w:frame="1"/>
          <w:shd w:val="clear" w:color="auto" w:fill="FFFFFF"/>
        </w:rPr>
        <w:t>Comme vous l’indiquez, veuillez transmettre au Comité votre entente avec la firme Léger lorsqu’elle sera disponible.</w:t>
      </w:r>
    </w:p>
    <w:p w14:paraId="5FC948C7" w14:textId="77777777" w:rsidR="00B00E34" w:rsidRPr="007A0631" w:rsidRDefault="00B00E34" w:rsidP="007A0631">
      <w:pPr>
        <w:pStyle w:val="xbodytext2"/>
        <w:shd w:val="clear" w:color="auto" w:fill="FFFFFF"/>
        <w:spacing w:before="0" w:beforeAutospacing="0" w:after="0" w:afterAutospacing="0" w:line="360" w:lineRule="auto"/>
        <w:ind w:left="713" w:hanging="360"/>
        <w:jc w:val="both"/>
        <w:rPr>
          <w:rFonts w:ascii="Arial" w:hAnsi="Arial" w:cs="Arial"/>
          <w:color w:val="242424"/>
          <w:sz w:val="22"/>
          <w:szCs w:val="22"/>
        </w:rPr>
      </w:pPr>
      <w:r w:rsidRPr="007A0631">
        <w:rPr>
          <w:rFonts w:ascii="Arial" w:hAnsi="Arial" w:cs="Arial"/>
          <w:color w:val="242424"/>
          <w:sz w:val="22"/>
          <w:szCs w:val="22"/>
          <w:bdr w:val="none" w:sz="0" w:space="0" w:color="auto" w:frame="1"/>
        </w:rPr>
        <w:t>3.     </w:t>
      </w:r>
      <w:r w:rsidRPr="007A0631">
        <w:rPr>
          <w:rFonts w:ascii="Arial" w:hAnsi="Arial" w:cs="Arial"/>
          <w:color w:val="000000"/>
          <w:sz w:val="22"/>
          <w:szCs w:val="22"/>
          <w:bdr w:val="none" w:sz="0" w:space="0" w:color="auto" w:frame="1"/>
          <w:shd w:val="clear" w:color="auto" w:fill="FFFFFF"/>
        </w:rPr>
        <w:t>Le Comité vous demande de lui faire parvenir votre version finale du questionnaire pour le projet pilote indiquant à la première page la mention suivante : « Les participants ne sont pas dans l’obligation de répondre aux questions qui pourraient les rendre mal à l’aise. Toutefois, s’ils ne répondent pas à une question, ils ne pourront pas poursuivre leur participation ».</w:t>
      </w:r>
    </w:p>
    <w:p w14:paraId="47F9E7D7" w14:textId="77777777" w:rsidR="00B00E34" w:rsidRPr="007A0631" w:rsidRDefault="00B00E34" w:rsidP="007A0631">
      <w:pPr>
        <w:pStyle w:val="xbodytext2"/>
        <w:shd w:val="clear" w:color="auto" w:fill="FFFFFF"/>
        <w:spacing w:before="0" w:beforeAutospacing="0" w:after="0" w:afterAutospacing="0" w:line="360" w:lineRule="auto"/>
        <w:ind w:left="713"/>
        <w:jc w:val="both"/>
        <w:rPr>
          <w:rFonts w:ascii="Arial" w:hAnsi="Arial" w:cs="Arial"/>
          <w:color w:val="242424"/>
          <w:sz w:val="22"/>
          <w:szCs w:val="22"/>
        </w:rPr>
      </w:pPr>
      <w:r w:rsidRPr="007A0631">
        <w:rPr>
          <w:rFonts w:ascii="Arial" w:hAnsi="Arial" w:cs="Arial"/>
          <w:b/>
          <w:bCs/>
          <w:smallCaps/>
          <w:color w:val="242424"/>
          <w:sz w:val="22"/>
          <w:szCs w:val="22"/>
          <w:bdr w:val="none" w:sz="0" w:space="0" w:color="auto" w:frame="1"/>
        </w:rPr>
        <w:t> </w:t>
      </w:r>
    </w:p>
    <w:p w14:paraId="593FEC02" w14:textId="77777777" w:rsidR="00B00E34" w:rsidRPr="007A0631" w:rsidRDefault="00B00E34" w:rsidP="007A0631">
      <w:pPr>
        <w:pStyle w:val="xbodytext2"/>
        <w:shd w:val="clear" w:color="auto" w:fill="FFFFFF"/>
        <w:spacing w:before="0" w:beforeAutospacing="0" w:after="0" w:afterAutospacing="0" w:line="360" w:lineRule="auto"/>
        <w:jc w:val="both"/>
        <w:rPr>
          <w:rFonts w:ascii="Arial" w:hAnsi="Arial" w:cs="Arial"/>
          <w:color w:val="242424"/>
          <w:sz w:val="22"/>
          <w:szCs w:val="22"/>
        </w:rPr>
      </w:pPr>
      <w:r w:rsidRPr="007A0631">
        <w:rPr>
          <w:rFonts w:ascii="Arial" w:hAnsi="Arial" w:cs="Arial"/>
          <w:color w:val="242424"/>
          <w:sz w:val="22"/>
          <w:szCs w:val="22"/>
          <w:bdr w:val="none" w:sz="0" w:space="0" w:color="auto" w:frame="1"/>
        </w:rPr>
        <w:t> </w:t>
      </w:r>
    </w:p>
    <w:p w14:paraId="044DFED1" w14:textId="77777777" w:rsidR="00B00E34" w:rsidRPr="007A0631" w:rsidRDefault="00B00E34" w:rsidP="007A0631">
      <w:pPr>
        <w:pStyle w:val="xbodytext2"/>
        <w:shd w:val="clear" w:color="auto" w:fill="FFFFFF"/>
        <w:spacing w:before="0" w:beforeAutospacing="0" w:after="0" w:afterAutospacing="0" w:line="360" w:lineRule="auto"/>
        <w:jc w:val="both"/>
        <w:rPr>
          <w:rFonts w:ascii="Arial" w:hAnsi="Arial" w:cs="Arial"/>
          <w:color w:val="242424"/>
          <w:sz w:val="22"/>
          <w:szCs w:val="22"/>
        </w:rPr>
      </w:pPr>
      <w:r w:rsidRPr="007A0631">
        <w:rPr>
          <w:rFonts w:ascii="Arial" w:hAnsi="Arial" w:cs="Arial"/>
          <w:b/>
          <w:bCs/>
          <w:smallCaps/>
          <w:color w:val="242424"/>
          <w:sz w:val="22"/>
          <w:szCs w:val="22"/>
          <w:bdr w:val="none" w:sz="0" w:space="0" w:color="auto" w:frame="1"/>
        </w:rPr>
        <w:t>Documents à retourner au Comité</w:t>
      </w:r>
    </w:p>
    <w:p w14:paraId="3F355598" w14:textId="77777777" w:rsidR="00B00E34" w:rsidRPr="007A0631" w:rsidRDefault="00B00E34" w:rsidP="007A0631">
      <w:pPr>
        <w:pStyle w:val="xbodytext2"/>
        <w:shd w:val="clear" w:color="auto" w:fill="FFFFFF"/>
        <w:spacing w:before="0" w:beforeAutospacing="0" w:after="0" w:afterAutospacing="0" w:line="360" w:lineRule="auto"/>
        <w:ind w:left="374" w:hanging="371"/>
        <w:jc w:val="both"/>
        <w:rPr>
          <w:rFonts w:ascii="Arial" w:hAnsi="Arial" w:cs="Arial"/>
          <w:color w:val="242424"/>
          <w:sz w:val="22"/>
          <w:szCs w:val="22"/>
        </w:rPr>
      </w:pPr>
      <w:r w:rsidRPr="007A0631">
        <w:rPr>
          <w:rFonts w:ascii="Arial" w:hAnsi="Arial" w:cs="Arial"/>
          <w:color w:val="242424"/>
          <w:sz w:val="22"/>
          <w:szCs w:val="22"/>
          <w:bdr w:val="none" w:sz="0" w:space="0" w:color="auto" w:frame="1"/>
        </w:rPr>
        <w:t>1.      Formulaire d’acceptation des mesures de suivi associées à l’émission de l’approbation éthique de votre projet, ci-joint, </w:t>
      </w:r>
      <w:r w:rsidRPr="007A0631">
        <w:rPr>
          <w:rFonts w:ascii="Arial" w:hAnsi="Arial" w:cs="Arial"/>
          <w:color w:val="242424"/>
          <w:sz w:val="22"/>
          <w:szCs w:val="22"/>
          <w:u w:val="single"/>
          <w:bdr w:val="none" w:sz="0" w:space="0" w:color="auto" w:frame="1"/>
        </w:rPr>
        <w:t>avec votre signature originale</w:t>
      </w:r>
      <w:r w:rsidRPr="007A0631">
        <w:rPr>
          <w:rFonts w:ascii="Arial" w:hAnsi="Arial" w:cs="Arial"/>
          <w:color w:val="242424"/>
          <w:sz w:val="22"/>
          <w:szCs w:val="22"/>
          <w:bdr w:val="none" w:sz="0" w:space="0" w:color="auto" w:frame="1"/>
        </w:rPr>
        <w:t>, après en avoir pris connaissance ;</w:t>
      </w:r>
    </w:p>
    <w:p w14:paraId="7C216E80" w14:textId="77777777" w:rsidR="00B00E34" w:rsidRPr="007A0631" w:rsidRDefault="00B00E34" w:rsidP="007A0631">
      <w:pPr>
        <w:pStyle w:val="xbodytext2"/>
        <w:shd w:val="clear" w:color="auto" w:fill="FFFFFF"/>
        <w:spacing w:before="0" w:beforeAutospacing="0" w:after="0" w:afterAutospacing="0" w:line="360" w:lineRule="auto"/>
        <w:ind w:left="3"/>
        <w:jc w:val="both"/>
        <w:rPr>
          <w:rFonts w:ascii="Arial" w:hAnsi="Arial" w:cs="Arial"/>
          <w:color w:val="242424"/>
          <w:sz w:val="22"/>
          <w:szCs w:val="22"/>
        </w:rPr>
      </w:pPr>
      <w:r w:rsidRPr="007A0631">
        <w:rPr>
          <w:rFonts w:ascii="Arial" w:hAnsi="Arial" w:cs="Arial"/>
          <w:color w:val="242424"/>
          <w:sz w:val="22"/>
          <w:szCs w:val="22"/>
          <w:bdr w:val="none" w:sz="0" w:space="0" w:color="auto" w:frame="1"/>
        </w:rPr>
        <w:t>Ajouter sur les documents suivants (en pied de page ou à la fin du document) : « Ce projet a été approuvé par le Comité d’éthique de la recherche de l’Université Laval : N</w:t>
      </w:r>
      <w:r w:rsidRPr="007A0631">
        <w:rPr>
          <w:rFonts w:ascii="Arial" w:hAnsi="Arial" w:cs="Arial"/>
          <w:color w:val="242424"/>
          <w:sz w:val="22"/>
          <w:szCs w:val="22"/>
          <w:bdr w:val="none" w:sz="0" w:space="0" w:color="auto" w:frame="1"/>
          <w:vertAlign w:val="superscript"/>
        </w:rPr>
        <w:t>o</w:t>
      </w:r>
      <w:r w:rsidRPr="007A0631">
        <w:rPr>
          <w:rFonts w:ascii="Arial" w:hAnsi="Arial" w:cs="Arial"/>
          <w:color w:val="242424"/>
          <w:sz w:val="22"/>
          <w:szCs w:val="22"/>
          <w:bdr w:val="none" w:sz="0" w:space="0" w:color="auto" w:frame="1"/>
        </w:rPr>
        <w:t> d’approbation 2023-124 / 20-07-2023 » :</w:t>
      </w:r>
    </w:p>
    <w:p w14:paraId="29990CE0" w14:textId="77777777" w:rsidR="00B00E34" w:rsidRPr="007A0631" w:rsidRDefault="00B00E34" w:rsidP="007A0631">
      <w:pPr>
        <w:pStyle w:val="xbodytext2"/>
        <w:shd w:val="clear" w:color="auto" w:fill="FFFFFF"/>
        <w:spacing w:before="0" w:beforeAutospacing="0" w:after="0" w:afterAutospacing="0" w:line="360" w:lineRule="auto"/>
        <w:ind w:left="374" w:hanging="371"/>
        <w:jc w:val="both"/>
        <w:rPr>
          <w:rFonts w:ascii="Arial" w:hAnsi="Arial" w:cs="Arial"/>
          <w:color w:val="242424"/>
          <w:sz w:val="22"/>
          <w:szCs w:val="22"/>
        </w:rPr>
      </w:pPr>
      <w:r w:rsidRPr="007A0631">
        <w:rPr>
          <w:rFonts w:ascii="Arial" w:hAnsi="Arial" w:cs="Arial"/>
          <w:color w:val="242424"/>
          <w:sz w:val="22"/>
          <w:szCs w:val="22"/>
          <w:bdr w:val="none" w:sz="0" w:space="0" w:color="auto" w:frame="1"/>
        </w:rPr>
        <w:t>2.      Feuillets d’information pour un consentement implicite et anonyme pour le projet pilote (français et anglais) </w:t>
      </w:r>
    </w:p>
    <w:p w14:paraId="6F8FC843" w14:textId="77777777" w:rsidR="00B00E34" w:rsidRPr="007A0631" w:rsidRDefault="00B00E34" w:rsidP="007A0631">
      <w:pPr>
        <w:pStyle w:val="xbodytext2"/>
        <w:shd w:val="clear" w:color="auto" w:fill="FFFFFF"/>
        <w:spacing w:before="0" w:beforeAutospacing="0" w:after="0" w:afterAutospacing="0" w:line="360" w:lineRule="auto"/>
        <w:jc w:val="both"/>
        <w:rPr>
          <w:rFonts w:ascii="Arial" w:hAnsi="Arial" w:cs="Arial"/>
          <w:color w:val="242424"/>
          <w:sz w:val="22"/>
          <w:szCs w:val="22"/>
        </w:rPr>
      </w:pPr>
      <w:r w:rsidRPr="007A0631">
        <w:rPr>
          <w:rFonts w:ascii="Arial" w:hAnsi="Arial" w:cs="Arial"/>
          <w:color w:val="242424"/>
          <w:sz w:val="22"/>
          <w:szCs w:val="22"/>
          <w:bdr w:val="none" w:sz="0" w:space="0" w:color="auto" w:frame="1"/>
        </w:rPr>
        <w:t> </w:t>
      </w:r>
    </w:p>
    <w:p w14:paraId="7A0298D7" w14:textId="77777777" w:rsidR="00B00E34" w:rsidRPr="007A0631" w:rsidRDefault="00B00E34" w:rsidP="007A0631">
      <w:pPr>
        <w:pStyle w:val="xbodytext2"/>
        <w:shd w:val="clear" w:color="auto" w:fill="FFFFFF"/>
        <w:spacing w:before="0" w:beforeAutospacing="0" w:after="0" w:afterAutospacing="0" w:line="360" w:lineRule="auto"/>
        <w:jc w:val="both"/>
        <w:rPr>
          <w:rFonts w:ascii="Arial" w:hAnsi="Arial" w:cs="Arial"/>
          <w:color w:val="242424"/>
          <w:sz w:val="22"/>
          <w:szCs w:val="22"/>
        </w:rPr>
      </w:pPr>
      <w:r w:rsidRPr="007A0631">
        <w:rPr>
          <w:rStyle w:val="xui-provider"/>
          <w:rFonts w:ascii="Arial" w:hAnsi="Arial" w:cs="Arial"/>
          <w:color w:val="242424"/>
          <w:sz w:val="22"/>
          <w:szCs w:val="22"/>
          <w:bdr w:val="none" w:sz="0" w:space="0" w:color="auto" w:frame="1"/>
        </w:rPr>
        <w:t>Il est de votre responsabilité d’utiliser la dernière version approuvée des documents. De plus, </w:t>
      </w:r>
      <w:r w:rsidRPr="007A0631">
        <w:rPr>
          <w:rStyle w:val="lev"/>
          <w:rFonts w:ascii="Arial" w:hAnsi="Arial" w:cs="Arial"/>
          <w:color w:val="242424"/>
          <w:sz w:val="22"/>
          <w:szCs w:val="22"/>
          <w:bdr w:val="none" w:sz="0" w:space="0" w:color="auto" w:frame="1"/>
        </w:rPr>
        <w:t>aucune autre modification </w:t>
      </w:r>
      <w:r w:rsidRPr="007A0631">
        <w:rPr>
          <w:rStyle w:val="xui-provider"/>
          <w:rFonts w:ascii="Arial" w:hAnsi="Arial" w:cs="Arial"/>
          <w:color w:val="242424"/>
          <w:sz w:val="22"/>
          <w:szCs w:val="22"/>
          <w:bdr w:val="none" w:sz="0" w:space="0" w:color="auto" w:frame="1"/>
        </w:rPr>
        <w:t>(ajout ou suppression)</w:t>
      </w:r>
      <w:r w:rsidRPr="007A0631">
        <w:rPr>
          <w:rStyle w:val="lev"/>
          <w:rFonts w:ascii="Arial" w:hAnsi="Arial" w:cs="Arial"/>
          <w:color w:val="242424"/>
          <w:sz w:val="22"/>
          <w:szCs w:val="22"/>
          <w:bdr w:val="none" w:sz="0" w:space="0" w:color="auto" w:frame="1"/>
        </w:rPr>
        <w:t> que celles précitées </w:t>
      </w:r>
      <w:r w:rsidRPr="007A0631">
        <w:rPr>
          <w:rStyle w:val="xui-provider"/>
          <w:rFonts w:ascii="Arial" w:hAnsi="Arial" w:cs="Arial"/>
          <w:color w:val="242424"/>
          <w:sz w:val="22"/>
          <w:szCs w:val="22"/>
          <w:bdr w:val="none" w:sz="0" w:space="0" w:color="auto" w:frame="1"/>
        </w:rPr>
        <w:t xml:space="preserve">ne doit être apportée à ces documents pour qu’ils puissent être approuvés sur réception et éviter tout délai supplémentaire. De plus, aucune autre modification ne pourra être apportée à </w:t>
      </w:r>
      <w:r w:rsidRPr="007A0631">
        <w:rPr>
          <w:rStyle w:val="xui-provider"/>
          <w:rFonts w:ascii="Arial" w:hAnsi="Arial" w:cs="Arial"/>
          <w:color w:val="242424"/>
          <w:sz w:val="22"/>
          <w:szCs w:val="22"/>
          <w:bdr w:val="none" w:sz="0" w:space="0" w:color="auto" w:frame="1"/>
        </w:rPr>
        <w:lastRenderedPageBreak/>
        <w:t>ces mêmes documents, consécutivement à leur approbation, sauf si le projet doit être modifié en cours de réalisation. Le cas échéant, cette modification devra faire l’objet d’une demande d’amendement, préalablement à son application.</w:t>
      </w:r>
    </w:p>
    <w:p w14:paraId="50AE5C87" w14:textId="77777777" w:rsidR="00B00E34" w:rsidRPr="007A0631" w:rsidRDefault="00B00E34" w:rsidP="007A0631">
      <w:pPr>
        <w:pStyle w:val="xmsonormal"/>
        <w:shd w:val="clear" w:color="auto" w:fill="FFFFFF"/>
        <w:spacing w:before="0" w:beforeAutospacing="0" w:after="0" w:afterAutospacing="0" w:line="360" w:lineRule="auto"/>
        <w:jc w:val="both"/>
        <w:rPr>
          <w:rFonts w:ascii="Arial" w:hAnsi="Arial" w:cs="Arial"/>
          <w:color w:val="242424"/>
          <w:sz w:val="22"/>
          <w:szCs w:val="22"/>
        </w:rPr>
      </w:pPr>
      <w:r w:rsidRPr="007A0631">
        <w:rPr>
          <w:rFonts w:ascii="Arial" w:hAnsi="Arial" w:cs="Arial"/>
          <w:color w:val="242424"/>
          <w:sz w:val="22"/>
          <w:szCs w:val="22"/>
          <w:bdr w:val="none" w:sz="0" w:space="0" w:color="auto" w:frame="1"/>
        </w:rPr>
        <w:t> </w:t>
      </w:r>
    </w:p>
    <w:p w14:paraId="4C207A96" w14:textId="77777777" w:rsidR="00B00E34" w:rsidRPr="007A0631" w:rsidRDefault="00B00E34" w:rsidP="007A0631">
      <w:pPr>
        <w:pStyle w:val="xbodytext2"/>
        <w:shd w:val="clear" w:color="auto" w:fill="FFFFFF"/>
        <w:spacing w:before="0" w:beforeAutospacing="0" w:after="0" w:afterAutospacing="0" w:line="360" w:lineRule="auto"/>
        <w:jc w:val="both"/>
        <w:rPr>
          <w:rFonts w:ascii="Arial" w:hAnsi="Arial" w:cs="Arial"/>
          <w:color w:val="242424"/>
          <w:sz w:val="22"/>
          <w:szCs w:val="22"/>
        </w:rPr>
      </w:pPr>
      <w:r w:rsidRPr="007A0631">
        <w:rPr>
          <w:rFonts w:ascii="Arial" w:hAnsi="Arial" w:cs="Arial"/>
          <w:color w:val="242424"/>
          <w:sz w:val="22"/>
          <w:szCs w:val="22"/>
          <w:bdr w:val="none" w:sz="0" w:space="0" w:color="auto" w:frame="1"/>
        </w:rPr>
        <w:t>Sur réception des documents demandés et après vérification de leur conformité, le Comité pourra vous faire parvenir le document officiel d’approbation du projet identifié en rubrique. </w:t>
      </w:r>
      <w:r w:rsidRPr="007A0631">
        <w:rPr>
          <w:rFonts w:ascii="Arial" w:hAnsi="Arial" w:cs="Arial"/>
          <w:b/>
          <w:bCs/>
          <w:color w:val="242424"/>
          <w:sz w:val="22"/>
          <w:szCs w:val="22"/>
          <w:bdr w:val="none" w:sz="0" w:space="0" w:color="auto" w:frame="1"/>
        </w:rPr>
        <w:t>Il vous rappelle qu’aucun participant ne pourra être recruté avant que la confirmation officielle de l’approbation finale du projet ne vous ait été transmise.</w:t>
      </w:r>
    </w:p>
    <w:p w14:paraId="150BBAA4" w14:textId="77777777" w:rsidR="00B00E34" w:rsidRPr="007A0631" w:rsidRDefault="00B00E34" w:rsidP="007A0631">
      <w:pPr>
        <w:pStyle w:val="xbodytext2"/>
        <w:shd w:val="clear" w:color="auto" w:fill="FFFFFF"/>
        <w:spacing w:before="0" w:beforeAutospacing="0" w:after="0" w:afterAutospacing="0" w:line="360" w:lineRule="auto"/>
        <w:jc w:val="both"/>
        <w:rPr>
          <w:rFonts w:ascii="Arial" w:hAnsi="Arial" w:cs="Arial"/>
          <w:color w:val="242424"/>
          <w:sz w:val="22"/>
          <w:szCs w:val="22"/>
        </w:rPr>
      </w:pPr>
      <w:r w:rsidRPr="007A0631">
        <w:rPr>
          <w:rFonts w:ascii="Arial" w:hAnsi="Arial" w:cs="Arial"/>
          <w:b/>
          <w:bCs/>
          <w:color w:val="242424"/>
          <w:sz w:val="22"/>
          <w:szCs w:val="22"/>
          <w:bdr w:val="none" w:sz="0" w:space="0" w:color="auto" w:frame="1"/>
        </w:rPr>
        <w:t> </w:t>
      </w:r>
    </w:p>
    <w:p w14:paraId="7E03D980" w14:textId="77777777" w:rsidR="00B00E34" w:rsidRPr="007A0631" w:rsidRDefault="00B00E34" w:rsidP="007A0631">
      <w:pPr>
        <w:pStyle w:val="xbodytext2"/>
        <w:shd w:val="clear" w:color="auto" w:fill="FFFFFF"/>
        <w:spacing w:before="0" w:beforeAutospacing="0" w:after="0" w:afterAutospacing="0" w:line="360" w:lineRule="auto"/>
        <w:jc w:val="both"/>
        <w:rPr>
          <w:rFonts w:ascii="Arial" w:hAnsi="Arial" w:cs="Arial"/>
          <w:color w:val="242424"/>
          <w:sz w:val="22"/>
          <w:szCs w:val="22"/>
        </w:rPr>
      </w:pPr>
      <w:r w:rsidRPr="007A0631">
        <w:rPr>
          <w:rFonts w:ascii="Arial" w:hAnsi="Arial" w:cs="Arial"/>
          <w:color w:val="242424"/>
          <w:sz w:val="22"/>
          <w:szCs w:val="22"/>
          <w:bdr w:val="none" w:sz="0" w:space="0" w:color="auto" w:frame="1"/>
        </w:rPr>
        <w:t>En terminant, le Comité tient à vous remercier de l’attention que vous avez accordée à ses demandes et de la collaboration que vous lui avez apportée durant l’examen de votre projet.</w:t>
      </w:r>
    </w:p>
    <w:p w14:paraId="74BBFEFB" w14:textId="77777777" w:rsidR="00B00E34" w:rsidRPr="007A0631" w:rsidRDefault="00B00E34" w:rsidP="007A0631">
      <w:pPr>
        <w:pStyle w:val="xbodytext2"/>
        <w:shd w:val="clear" w:color="auto" w:fill="FFFFFF"/>
        <w:spacing w:before="0" w:beforeAutospacing="0" w:after="0" w:afterAutospacing="0" w:line="360" w:lineRule="auto"/>
        <w:jc w:val="both"/>
        <w:rPr>
          <w:rFonts w:ascii="Arial" w:hAnsi="Arial" w:cs="Arial"/>
          <w:color w:val="242424"/>
          <w:sz w:val="22"/>
          <w:szCs w:val="22"/>
        </w:rPr>
      </w:pPr>
      <w:r w:rsidRPr="007A0631">
        <w:rPr>
          <w:rFonts w:ascii="Arial" w:hAnsi="Arial" w:cs="Arial"/>
          <w:color w:val="242424"/>
          <w:sz w:val="22"/>
          <w:szCs w:val="22"/>
          <w:bdr w:val="none" w:sz="0" w:space="0" w:color="auto" w:frame="1"/>
        </w:rPr>
        <w:t> </w:t>
      </w:r>
    </w:p>
    <w:p w14:paraId="6B31CA35" w14:textId="77777777" w:rsidR="00B00E34" w:rsidRPr="007A0631" w:rsidRDefault="00B00E34" w:rsidP="007A0631">
      <w:pPr>
        <w:pStyle w:val="xbodytext2"/>
        <w:shd w:val="clear" w:color="auto" w:fill="FFFFFF"/>
        <w:spacing w:before="0" w:beforeAutospacing="0" w:after="0" w:afterAutospacing="0" w:line="360" w:lineRule="auto"/>
        <w:jc w:val="both"/>
        <w:rPr>
          <w:rFonts w:ascii="Arial" w:hAnsi="Arial" w:cs="Arial"/>
          <w:color w:val="242424"/>
          <w:sz w:val="22"/>
          <w:szCs w:val="22"/>
        </w:rPr>
      </w:pPr>
      <w:r w:rsidRPr="007A0631">
        <w:rPr>
          <w:rFonts w:ascii="Arial" w:hAnsi="Arial" w:cs="Arial"/>
          <w:color w:val="242424"/>
          <w:sz w:val="22"/>
          <w:szCs w:val="22"/>
          <w:bdr w:val="none" w:sz="0" w:space="0" w:color="auto" w:frame="1"/>
        </w:rPr>
        <w:t>Recevez, Monsieur, mes salutations distinguées.</w:t>
      </w:r>
    </w:p>
    <w:p w14:paraId="525A34A0" w14:textId="31E15DB5" w:rsidR="00B00E34" w:rsidRDefault="00B00E34" w:rsidP="007A0631">
      <w:pPr>
        <w:spacing w:line="360" w:lineRule="auto"/>
        <w:jc w:val="both"/>
        <w:rPr>
          <w:rFonts w:ascii="Arial" w:hAnsi="Arial" w:cs="Arial"/>
          <w:sz w:val="22"/>
          <w:szCs w:val="22"/>
        </w:rPr>
      </w:pPr>
    </w:p>
    <w:p w14:paraId="2DD4BD33" w14:textId="556B1C33" w:rsidR="006423E4" w:rsidRDefault="006423E4" w:rsidP="007A0631">
      <w:pPr>
        <w:spacing w:line="360" w:lineRule="auto"/>
        <w:jc w:val="both"/>
        <w:rPr>
          <w:rFonts w:ascii="Arial" w:hAnsi="Arial" w:cs="Arial"/>
          <w:sz w:val="22"/>
          <w:szCs w:val="22"/>
        </w:rPr>
      </w:pPr>
    </w:p>
    <w:p w14:paraId="0925C618" w14:textId="092D39F9" w:rsidR="006423E4" w:rsidRDefault="006423E4" w:rsidP="007A0631">
      <w:pPr>
        <w:spacing w:line="360" w:lineRule="auto"/>
        <w:jc w:val="both"/>
        <w:rPr>
          <w:rFonts w:ascii="Arial" w:hAnsi="Arial" w:cs="Arial"/>
          <w:sz w:val="22"/>
          <w:szCs w:val="22"/>
        </w:rPr>
      </w:pPr>
    </w:p>
    <w:p w14:paraId="2715C23A" w14:textId="08C8EA77" w:rsidR="006423E4" w:rsidRDefault="006423E4" w:rsidP="007A0631">
      <w:pPr>
        <w:spacing w:line="360" w:lineRule="auto"/>
        <w:jc w:val="both"/>
        <w:rPr>
          <w:rFonts w:ascii="Arial" w:hAnsi="Arial" w:cs="Arial"/>
          <w:sz w:val="22"/>
          <w:szCs w:val="22"/>
        </w:rPr>
      </w:pPr>
    </w:p>
    <w:p w14:paraId="4C086969" w14:textId="77777777" w:rsidR="006423E4" w:rsidRPr="007A0631" w:rsidRDefault="006423E4" w:rsidP="006423E4">
      <w:pPr>
        <w:pStyle w:val="NormalWeb"/>
        <w:shd w:val="clear" w:color="auto" w:fill="FFFFFF"/>
        <w:spacing w:before="0" w:beforeAutospacing="0" w:after="0" w:afterAutospacing="0" w:line="360" w:lineRule="auto"/>
        <w:ind w:left="160" w:right="160"/>
        <w:jc w:val="both"/>
        <w:rPr>
          <w:rFonts w:ascii="Arial" w:hAnsi="Arial" w:cs="Arial"/>
          <w:color w:val="424242"/>
          <w:sz w:val="22"/>
          <w:szCs w:val="22"/>
        </w:rPr>
      </w:pPr>
      <w:r w:rsidRPr="007A0631">
        <w:rPr>
          <w:rFonts w:ascii="Arial" w:hAnsi="Arial" w:cs="Arial"/>
          <w:color w:val="000000"/>
          <w:sz w:val="22"/>
          <w:szCs w:val="22"/>
          <w:bdr w:val="none" w:sz="0" w:space="0" w:color="auto" w:frame="1"/>
        </w:rPr>
        <w:t>Bonjour Mme Marquis, </w:t>
      </w:r>
      <w:r w:rsidRPr="007A0631">
        <w:rPr>
          <w:rFonts w:ascii="Arial" w:hAnsi="Arial" w:cs="Arial"/>
          <w:color w:val="242424"/>
          <w:sz w:val="22"/>
          <w:szCs w:val="22"/>
          <w:bdr w:val="none" w:sz="0" w:space="0" w:color="auto" w:frame="1"/>
        </w:rPr>
        <w:t> </w:t>
      </w:r>
    </w:p>
    <w:p w14:paraId="79C0C492" w14:textId="77777777" w:rsidR="006423E4" w:rsidRPr="007A0631" w:rsidRDefault="006423E4" w:rsidP="006423E4">
      <w:pPr>
        <w:pStyle w:val="NormalWeb"/>
        <w:shd w:val="clear" w:color="auto" w:fill="FFFFFF"/>
        <w:spacing w:before="0" w:beforeAutospacing="0" w:after="0" w:afterAutospacing="0" w:line="360" w:lineRule="auto"/>
        <w:ind w:left="160" w:right="160"/>
        <w:jc w:val="both"/>
        <w:rPr>
          <w:rFonts w:ascii="Arial" w:hAnsi="Arial" w:cs="Arial"/>
          <w:color w:val="424242"/>
          <w:sz w:val="22"/>
          <w:szCs w:val="22"/>
        </w:rPr>
      </w:pPr>
      <w:r w:rsidRPr="007A0631">
        <w:rPr>
          <w:rFonts w:ascii="Arial" w:hAnsi="Arial" w:cs="Arial"/>
          <w:color w:val="000000"/>
          <w:sz w:val="22"/>
          <w:szCs w:val="22"/>
          <w:bdr w:val="none" w:sz="0" w:space="0" w:color="auto" w:frame="1"/>
        </w:rPr>
        <w:t>Bonjour M. Lacoursière, </w:t>
      </w:r>
      <w:r w:rsidRPr="007A0631">
        <w:rPr>
          <w:rFonts w:ascii="Arial" w:hAnsi="Arial" w:cs="Arial"/>
          <w:color w:val="242424"/>
          <w:sz w:val="22"/>
          <w:szCs w:val="22"/>
          <w:bdr w:val="none" w:sz="0" w:space="0" w:color="auto" w:frame="1"/>
        </w:rPr>
        <w:t> </w:t>
      </w:r>
    </w:p>
    <w:p w14:paraId="734216AA" w14:textId="77777777" w:rsidR="006423E4" w:rsidRPr="007A0631" w:rsidRDefault="006423E4" w:rsidP="006423E4">
      <w:pPr>
        <w:pStyle w:val="NormalWeb"/>
        <w:shd w:val="clear" w:color="auto" w:fill="FFFFFF"/>
        <w:spacing w:before="0" w:beforeAutospacing="0" w:after="0" w:afterAutospacing="0" w:line="360" w:lineRule="auto"/>
        <w:jc w:val="both"/>
        <w:rPr>
          <w:rFonts w:ascii="Arial" w:hAnsi="Arial" w:cs="Arial"/>
          <w:color w:val="424242"/>
          <w:sz w:val="22"/>
          <w:szCs w:val="22"/>
        </w:rPr>
      </w:pPr>
      <w:r w:rsidRPr="007A0631">
        <w:rPr>
          <w:rFonts w:ascii="Arial" w:hAnsi="Arial" w:cs="Arial"/>
          <w:color w:val="000000"/>
          <w:sz w:val="22"/>
          <w:szCs w:val="22"/>
          <w:bdr w:val="none" w:sz="0" w:space="0" w:color="auto" w:frame="1"/>
        </w:rPr>
        <w:t> </w:t>
      </w:r>
      <w:r w:rsidRPr="007A0631">
        <w:rPr>
          <w:rFonts w:ascii="Arial" w:hAnsi="Arial" w:cs="Arial"/>
          <w:color w:val="242424"/>
          <w:sz w:val="22"/>
          <w:szCs w:val="22"/>
          <w:bdr w:val="none" w:sz="0" w:space="0" w:color="auto" w:frame="1"/>
        </w:rPr>
        <w:t> </w:t>
      </w:r>
    </w:p>
    <w:p w14:paraId="271F572C" w14:textId="55127802" w:rsidR="006423E4" w:rsidRDefault="006423E4" w:rsidP="006423E4">
      <w:pPr>
        <w:pStyle w:val="NormalWeb"/>
        <w:shd w:val="clear" w:color="auto" w:fill="FFFFFF"/>
        <w:spacing w:before="0" w:beforeAutospacing="0" w:after="0" w:afterAutospacing="0" w:line="360" w:lineRule="auto"/>
        <w:jc w:val="both"/>
        <w:rPr>
          <w:rFonts w:ascii="Arial" w:hAnsi="Arial" w:cs="Arial"/>
          <w:color w:val="000000"/>
          <w:sz w:val="22"/>
          <w:szCs w:val="22"/>
          <w:bdr w:val="none" w:sz="0" w:space="0" w:color="auto" w:frame="1"/>
        </w:rPr>
      </w:pPr>
      <w:r w:rsidRPr="007A0631">
        <w:rPr>
          <w:rFonts w:ascii="Arial" w:hAnsi="Arial" w:cs="Arial"/>
          <w:color w:val="000000"/>
          <w:sz w:val="22"/>
          <w:szCs w:val="22"/>
          <w:bdr w:val="none" w:sz="0" w:space="0" w:color="auto" w:frame="1"/>
        </w:rPr>
        <w:t>Je vous transmets</w:t>
      </w:r>
      <w:r w:rsidR="00491163">
        <w:rPr>
          <w:rFonts w:ascii="Arial" w:hAnsi="Arial" w:cs="Arial"/>
          <w:color w:val="000000"/>
          <w:sz w:val="22"/>
          <w:szCs w:val="22"/>
          <w:bdr w:val="none" w:sz="0" w:space="0" w:color="auto" w:frame="1"/>
        </w:rPr>
        <w:t>,</w:t>
      </w:r>
      <w:r w:rsidRPr="007A0631">
        <w:rPr>
          <w:rFonts w:ascii="Arial" w:hAnsi="Arial" w:cs="Arial"/>
          <w:color w:val="000000"/>
          <w:sz w:val="22"/>
          <w:szCs w:val="22"/>
          <w:bdr w:val="none" w:sz="0" w:space="0" w:color="auto" w:frame="1"/>
        </w:rPr>
        <w:t xml:space="preserve"> de la part de Yannick Dufresne et de son équipe</w:t>
      </w:r>
      <w:r w:rsidR="00491163">
        <w:rPr>
          <w:rFonts w:ascii="Arial" w:hAnsi="Arial" w:cs="Arial"/>
          <w:color w:val="000000"/>
          <w:sz w:val="22"/>
          <w:szCs w:val="22"/>
          <w:bdr w:val="none" w:sz="0" w:space="0" w:color="auto" w:frame="1"/>
        </w:rPr>
        <w:t>,</w:t>
      </w:r>
      <w:r>
        <w:rPr>
          <w:rFonts w:ascii="Arial" w:hAnsi="Arial" w:cs="Arial"/>
          <w:color w:val="000000"/>
          <w:sz w:val="22"/>
          <w:szCs w:val="22"/>
          <w:bdr w:val="none" w:sz="0" w:space="0" w:color="auto" w:frame="1"/>
        </w:rPr>
        <w:t xml:space="preserve"> l’échange de courriels avec la firme Léger démontrant l’entente conclue avec celle-ci. La firme</w:t>
      </w:r>
      <w:r w:rsidR="00491163">
        <w:rPr>
          <w:rFonts w:ascii="Arial" w:hAnsi="Arial" w:cs="Arial"/>
          <w:color w:val="000000"/>
          <w:sz w:val="22"/>
          <w:szCs w:val="22"/>
          <w:bdr w:val="none" w:sz="0" w:space="0" w:color="auto" w:frame="1"/>
        </w:rPr>
        <w:t xml:space="preserve"> nous</w:t>
      </w:r>
      <w:r>
        <w:rPr>
          <w:rFonts w:ascii="Arial" w:hAnsi="Arial" w:cs="Arial"/>
          <w:color w:val="000000"/>
          <w:sz w:val="22"/>
          <w:szCs w:val="22"/>
          <w:bdr w:val="none" w:sz="0" w:space="0" w:color="auto" w:frame="1"/>
        </w:rPr>
        <w:t xml:space="preserve"> a confirmé qu’elle ira</w:t>
      </w:r>
      <w:r w:rsidR="00491163">
        <w:rPr>
          <w:rFonts w:ascii="Arial" w:hAnsi="Arial" w:cs="Arial"/>
          <w:color w:val="000000"/>
          <w:sz w:val="22"/>
          <w:szCs w:val="22"/>
          <w:bdr w:val="none" w:sz="0" w:space="0" w:color="auto" w:frame="1"/>
        </w:rPr>
        <w:t>it</w:t>
      </w:r>
      <w:r>
        <w:rPr>
          <w:rFonts w:ascii="Arial" w:hAnsi="Arial" w:cs="Arial"/>
          <w:color w:val="000000"/>
          <w:sz w:val="22"/>
          <w:szCs w:val="22"/>
          <w:bdr w:val="none" w:sz="0" w:space="0" w:color="auto" w:frame="1"/>
        </w:rPr>
        <w:t xml:space="preserve"> de l’avant avec le </w:t>
      </w:r>
      <w:r w:rsidRPr="007A0631">
        <w:rPr>
          <w:rFonts w:ascii="Arial" w:hAnsi="Arial" w:cs="Arial"/>
          <w:color w:val="000000"/>
          <w:sz w:val="22"/>
          <w:szCs w:val="22"/>
          <w:bdr w:val="none" w:sz="0" w:space="0" w:color="auto" w:frame="1"/>
        </w:rPr>
        <w:t>projet de recherche «</w:t>
      </w:r>
      <w:ins w:id="1" w:author="Unknown" w:date="2023-07-20T07:49:00Z">
        <w:r w:rsidRPr="007A0631">
          <w:rPr>
            <w:rFonts w:ascii="Arial" w:hAnsi="Arial" w:cs="Arial"/>
            <w:color w:val="008080"/>
            <w:sz w:val="22"/>
            <w:szCs w:val="22"/>
            <w:u w:val="single"/>
            <w:bdr w:val="none" w:sz="0" w:space="0" w:color="auto" w:frame="1"/>
          </w:rPr>
          <w:t> </w:t>
        </w:r>
      </w:ins>
      <w:proofErr w:type="spellStart"/>
      <w:r w:rsidRPr="007A0631">
        <w:rPr>
          <w:rFonts w:ascii="Arial" w:hAnsi="Arial" w:cs="Arial"/>
          <w:color w:val="000000"/>
          <w:sz w:val="22"/>
          <w:szCs w:val="22"/>
          <w:bdr w:val="none" w:sz="0" w:space="0" w:color="auto" w:frame="1"/>
        </w:rPr>
        <w:t>Datagotchi</w:t>
      </w:r>
      <w:proofErr w:type="spellEnd"/>
      <w:r w:rsidRPr="007A0631">
        <w:rPr>
          <w:rFonts w:ascii="Arial" w:hAnsi="Arial" w:cs="Arial"/>
          <w:color w:val="000000"/>
          <w:sz w:val="22"/>
          <w:szCs w:val="22"/>
          <w:bdr w:val="none" w:sz="0" w:space="0" w:color="auto" w:frame="1"/>
        </w:rPr>
        <w:t xml:space="preserve"> : les élections fédérales canadiennes en 2023 »</w:t>
      </w:r>
      <w:r>
        <w:rPr>
          <w:rFonts w:ascii="Arial" w:hAnsi="Arial" w:cs="Arial"/>
          <w:color w:val="000000"/>
          <w:sz w:val="22"/>
          <w:szCs w:val="22"/>
          <w:bdr w:val="none" w:sz="0" w:space="0" w:color="auto" w:frame="1"/>
        </w:rPr>
        <w:t xml:space="preserve"> en cas d’élections. </w:t>
      </w:r>
    </w:p>
    <w:p w14:paraId="1432965C" w14:textId="77777777" w:rsidR="006423E4" w:rsidRDefault="006423E4" w:rsidP="006423E4">
      <w:pPr>
        <w:pStyle w:val="NormalWeb"/>
        <w:shd w:val="clear" w:color="auto" w:fill="FFFFFF"/>
        <w:spacing w:before="0" w:beforeAutospacing="0" w:after="0" w:afterAutospacing="0" w:line="360" w:lineRule="auto"/>
        <w:jc w:val="both"/>
        <w:rPr>
          <w:rFonts w:ascii="Arial" w:hAnsi="Arial" w:cs="Arial"/>
          <w:color w:val="000000"/>
          <w:sz w:val="22"/>
          <w:szCs w:val="22"/>
          <w:bdr w:val="none" w:sz="0" w:space="0" w:color="auto" w:frame="1"/>
        </w:rPr>
      </w:pPr>
    </w:p>
    <w:p w14:paraId="1ED77DF9" w14:textId="13BC5595" w:rsidR="006423E4" w:rsidRDefault="006423E4" w:rsidP="006423E4">
      <w:pPr>
        <w:pStyle w:val="NormalWeb"/>
        <w:shd w:val="clear" w:color="auto" w:fill="FFFFFF"/>
        <w:spacing w:before="0" w:beforeAutospacing="0" w:after="0" w:afterAutospacing="0" w:line="360" w:lineRule="auto"/>
        <w:jc w:val="both"/>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Je vous transmets également le « panel book » de la firme Léger, un document contenant tous les détails concernant leurs sondages, tel</w:t>
      </w:r>
      <w:r w:rsidR="00491163">
        <w:rPr>
          <w:rFonts w:ascii="Arial" w:hAnsi="Arial" w:cs="Arial"/>
          <w:color w:val="000000"/>
          <w:sz w:val="22"/>
          <w:szCs w:val="22"/>
          <w:bdr w:val="none" w:sz="0" w:space="0" w:color="auto" w:frame="1"/>
        </w:rPr>
        <w:t>s</w:t>
      </w:r>
      <w:r>
        <w:rPr>
          <w:rFonts w:ascii="Arial" w:hAnsi="Arial" w:cs="Arial"/>
          <w:color w:val="000000"/>
          <w:sz w:val="22"/>
          <w:szCs w:val="22"/>
          <w:bdr w:val="none" w:sz="0" w:space="0" w:color="auto" w:frame="1"/>
        </w:rPr>
        <w:t xml:space="preserve"> que</w:t>
      </w:r>
      <w:r w:rsidR="00491163">
        <w:rPr>
          <w:rFonts w:ascii="Arial" w:hAnsi="Arial" w:cs="Arial"/>
          <w:color w:val="000000"/>
          <w:sz w:val="22"/>
          <w:szCs w:val="22"/>
          <w:bdr w:val="none" w:sz="0" w:space="0" w:color="auto" w:frame="1"/>
        </w:rPr>
        <w:t xml:space="preserve"> leur panel et</w:t>
      </w:r>
      <w:r>
        <w:rPr>
          <w:rFonts w:ascii="Arial" w:hAnsi="Arial" w:cs="Arial"/>
          <w:color w:val="000000"/>
          <w:sz w:val="22"/>
          <w:szCs w:val="22"/>
          <w:bdr w:val="none" w:sz="0" w:space="0" w:color="auto" w:frame="1"/>
        </w:rPr>
        <w:t xml:space="preserve"> leurs méthodes de recrutement. </w:t>
      </w:r>
    </w:p>
    <w:p w14:paraId="348935CC" w14:textId="0EE1AE60" w:rsidR="006423E4" w:rsidRDefault="006423E4" w:rsidP="006423E4">
      <w:pPr>
        <w:pStyle w:val="NormalWeb"/>
        <w:shd w:val="clear" w:color="auto" w:fill="FFFFFF"/>
        <w:spacing w:before="0" w:beforeAutospacing="0" w:after="0" w:afterAutospacing="0" w:line="360" w:lineRule="auto"/>
        <w:jc w:val="both"/>
        <w:rPr>
          <w:rFonts w:ascii="Arial" w:hAnsi="Arial" w:cs="Arial"/>
          <w:color w:val="000000"/>
          <w:sz w:val="22"/>
          <w:szCs w:val="22"/>
          <w:bdr w:val="none" w:sz="0" w:space="0" w:color="auto" w:frame="1"/>
        </w:rPr>
      </w:pPr>
    </w:p>
    <w:p w14:paraId="193B9A98" w14:textId="77777777" w:rsidR="006423E4" w:rsidRPr="007A0631" w:rsidRDefault="006423E4" w:rsidP="006423E4">
      <w:pPr>
        <w:pStyle w:val="NormalWeb"/>
        <w:shd w:val="clear" w:color="auto" w:fill="FFFFFF"/>
        <w:spacing w:before="0" w:beforeAutospacing="0" w:after="0" w:afterAutospacing="0" w:line="360" w:lineRule="auto"/>
        <w:jc w:val="both"/>
        <w:textAlignment w:val="baseline"/>
        <w:rPr>
          <w:rFonts w:ascii="Arial" w:hAnsi="Arial" w:cs="Arial"/>
          <w:color w:val="424242"/>
          <w:sz w:val="22"/>
          <w:szCs w:val="22"/>
        </w:rPr>
      </w:pPr>
      <w:r w:rsidRPr="007A0631">
        <w:rPr>
          <w:rFonts w:ascii="Arial" w:hAnsi="Arial" w:cs="Arial"/>
          <w:color w:val="242424"/>
          <w:sz w:val="22"/>
          <w:szCs w:val="22"/>
          <w:bdr w:val="none" w:sz="0" w:space="0" w:color="auto" w:frame="1"/>
          <w:shd w:val="clear" w:color="auto" w:fill="FFFFFF"/>
        </w:rPr>
        <w:t>Nous remercions le Comité pour le temps accordé à notre dossier. Nous demeurons disponibles pour répondre à toute question. </w:t>
      </w:r>
    </w:p>
    <w:p w14:paraId="1EA66834" w14:textId="77777777" w:rsidR="006423E4" w:rsidRPr="007A0631" w:rsidRDefault="006423E4" w:rsidP="006423E4">
      <w:pPr>
        <w:pStyle w:val="NormalWeb"/>
        <w:shd w:val="clear" w:color="auto" w:fill="FFFFFF"/>
        <w:spacing w:before="0" w:beforeAutospacing="0" w:after="0" w:afterAutospacing="0" w:line="360" w:lineRule="auto"/>
        <w:jc w:val="both"/>
        <w:textAlignment w:val="baseline"/>
        <w:rPr>
          <w:rFonts w:ascii="Arial" w:hAnsi="Arial" w:cs="Arial"/>
          <w:color w:val="424242"/>
          <w:sz w:val="22"/>
          <w:szCs w:val="22"/>
        </w:rPr>
      </w:pPr>
      <w:r w:rsidRPr="007A0631">
        <w:rPr>
          <w:rFonts w:ascii="Arial" w:hAnsi="Arial" w:cs="Arial"/>
          <w:color w:val="424242"/>
          <w:sz w:val="22"/>
          <w:szCs w:val="22"/>
        </w:rPr>
        <w:t> </w:t>
      </w:r>
    </w:p>
    <w:p w14:paraId="70F85919" w14:textId="77777777" w:rsidR="006423E4" w:rsidRPr="007A0631" w:rsidRDefault="006423E4" w:rsidP="006423E4">
      <w:pPr>
        <w:pStyle w:val="NormalWeb"/>
        <w:shd w:val="clear" w:color="auto" w:fill="FFFFFF"/>
        <w:spacing w:before="0" w:beforeAutospacing="0" w:after="0" w:afterAutospacing="0" w:line="360" w:lineRule="auto"/>
        <w:jc w:val="both"/>
        <w:textAlignment w:val="baseline"/>
        <w:rPr>
          <w:rFonts w:ascii="Arial" w:hAnsi="Arial" w:cs="Arial"/>
          <w:color w:val="424242"/>
          <w:sz w:val="22"/>
          <w:szCs w:val="22"/>
        </w:rPr>
      </w:pPr>
      <w:r w:rsidRPr="007A0631">
        <w:rPr>
          <w:rFonts w:ascii="Arial" w:hAnsi="Arial" w:cs="Arial"/>
          <w:color w:val="242424"/>
          <w:sz w:val="22"/>
          <w:szCs w:val="22"/>
          <w:bdr w:val="none" w:sz="0" w:space="0" w:color="auto" w:frame="1"/>
          <w:shd w:val="clear" w:color="auto" w:fill="FFFFFF"/>
        </w:rPr>
        <w:t>Sincères salutations,</w:t>
      </w:r>
    </w:p>
    <w:p w14:paraId="027EF57E" w14:textId="77777777" w:rsidR="006423E4" w:rsidRPr="007A0631" w:rsidRDefault="006423E4" w:rsidP="006423E4">
      <w:pPr>
        <w:pStyle w:val="NormalWeb"/>
        <w:shd w:val="clear" w:color="auto" w:fill="FFFFFF"/>
        <w:spacing w:before="0" w:beforeAutospacing="0" w:after="0" w:afterAutospacing="0" w:line="360" w:lineRule="auto"/>
        <w:jc w:val="both"/>
        <w:textAlignment w:val="baseline"/>
        <w:rPr>
          <w:rFonts w:ascii="Arial" w:hAnsi="Arial" w:cs="Arial"/>
          <w:color w:val="424242"/>
          <w:sz w:val="22"/>
          <w:szCs w:val="22"/>
        </w:rPr>
      </w:pPr>
      <w:r w:rsidRPr="007A0631">
        <w:rPr>
          <w:rFonts w:ascii="Arial" w:hAnsi="Arial" w:cs="Arial"/>
          <w:color w:val="424242"/>
          <w:sz w:val="22"/>
          <w:szCs w:val="22"/>
        </w:rPr>
        <w:lastRenderedPageBreak/>
        <w:t> </w:t>
      </w:r>
    </w:p>
    <w:p w14:paraId="5B9C9B58" w14:textId="77777777" w:rsidR="006423E4" w:rsidRPr="007A0631" w:rsidRDefault="006423E4" w:rsidP="006423E4">
      <w:pPr>
        <w:pStyle w:val="NormalWeb"/>
        <w:shd w:val="clear" w:color="auto" w:fill="FFFFFF"/>
        <w:spacing w:before="0" w:beforeAutospacing="0" w:after="0" w:afterAutospacing="0" w:line="360" w:lineRule="auto"/>
        <w:jc w:val="both"/>
        <w:textAlignment w:val="baseline"/>
        <w:rPr>
          <w:rFonts w:ascii="Arial" w:hAnsi="Arial" w:cs="Arial"/>
          <w:color w:val="424242"/>
          <w:sz w:val="22"/>
          <w:szCs w:val="22"/>
        </w:rPr>
      </w:pPr>
      <w:r w:rsidRPr="007A0631">
        <w:rPr>
          <w:rFonts w:ascii="Arial" w:hAnsi="Arial" w:cs="Arial"/>
          <w:color w:val="242424"/>
          <w:sz w:val="22"/>
          <w:szCs w:val="22"/>
          <w:bdr w:val="none" w:sz="0" w:space="0" w:color="auto" w:frame="1"/>
          <w:shd w:val="clear" w:color="auto" w:fill="FFFFFF"/>
        </w:rPr>
        <w:t>Flavie Lachance </w:t>
      </w:r>
    </w:p>
    <w:p w14:paraId="02EB557F" w14:textId="77777777" w:rsidR="006423E4" w:rsidRPr="007A0631" w:rsidRDefault="006423E4" w:rsidP="006423E4">
      <w:pPr>
        <w:pStyle w:val="NormalWeb"/>
        <w:shd w:val="clear" w:color="auto" w:fill="FFFFFF"/>
        <w:spacing w:before="0" w:beforeAutospacing="0" w:after="0" w:afterAutospacing="0" w:line="360" w:lineRule="auto"/>
        <w:jc w:val="both"/>
        <w:rPr>
          <w:rFonts w:ascii="Arial" w:hAnsi="Arial" w:cs="Arial"/>
          <w:sz w:val="22"/>
          <w:szCs w:val="22"/>
        </w:rPr>
      </w:pPr>
    </w:p>
    <w:sectPr w:rsidR="006423E4" w:rsidRPr="007A06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45B4E"/>
    <w:multiLevelType w:val="hybridMultilevel"/>
    <w:tmpl w:val="56546858"/>
    <w:lvl w:ilvl="0" w:tplc="09CC136C">
      <w:numFmt w:val="bullet"/>
      <w:lvlText w:val="-"/>
      <w:lvlJc w:val="left"/>
      <w:pPr>
        <w:ind w:left="720" w:hanging="360"/>
      </w:pPr>
      <w:rPr>
        <w:rFonts w:ascii="Arial" w:eastAsia="Times New Roman" w:hAnsi="Arial" w:cs="Arial" w:hint="default"/>
        <w:color w:val="000000"/>
        <w:sz w:val="22"/>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6B0D1F45"/>
    <w:multiLevelType w:val="hybridMultilevel"/>
    <w:tmpl w:val="676E5462"/>
    <w:lvl w:ilvl="0" w:tplc="51D4A1B6">
      <w:start w:val="1"/>
      <w:numFmt w:val="decimal"/>
      <w:lvlText w:val="%1."/>
      <w:lvlJc w:val="left"/>
      <w:pPr>
        <w:ind w:left="786" w:hanging="360"/>
      </w:pPr>
      <w:rPr>
        <w:rFonts w:hint="default"/>
      </w:rPr>
    </w:lvl>
    <w:lvl w:ilvl="1" w:tplc="0C0C0019" w:tentative="1">
      <w:start w:val="1"/>
      <w:numFmt w:val="lowerLetter"/>
      <w:lvlText w:val="%2."/>
      <w:lvlJc w:val="left"/>
      <w:pPr>
        <w:ind w:left="1506" w:hanging="360"/>
      </w:pPr>
    </w:lvl>
    <w:lvl w:ilvl="2" w:tplc="0C0C001B" w:tentative="1">
      <w:start w:val="1"/>
      <w:numFmt w:val="lowerRoman"/>
      <w:lvlText w:val="%3."/>
      <w:lvlJc w:val="right"/>
      <w:pPr>
        <w:ind w:left="2226" w:hanging="180"/>
      </w:pPr>
    </w:lvl>
    <w:lvl w:ilvl="3" w:tplc="0C0C000F" w:tentative="1">
      <w:start w:val="1"/>
      <w:numFmt w:val="decimal"/>
      <w:lvlText w:val="%4."/>
      <w:lvlJc w:val="left"/>
      <w:pPr>
        <w:ind w:left="2946" w:hanging="360"/>
      </w:pPr>
    </w:lvl>
    <w:lvl w:ilvl="4" w:tplc="0C0C0019" w:tentative="1">
      <w:start w:val="1"/>
      <w:numFmt w:val="lowerLetter"/>
      <w:lvlText w:val="%5."/>
      <w:lvlJc w:val="left"/>
      <w:pPr>
        <w:ind w:left="3666" w:hanging="360"/>
      </w:pPr>
    </w:lvl>
    <w:lvl w:ilvl="5" w:tplc="0C0C001B" w:tentative="1">
      <w:start w:val="1"/>
      <w:numFmt w:val="lowerRoman"/>
      <w:lvlText w:val="%6."/>
      <w:lvlJc w:val="right"/>
      <w:pPr>
        <w:ind w:left="4386" w:hanging="180"/>
      </w:pPr>
    </w:lvl>
    <w:lvl w:ilvl="6" w:tplc="0C0C000F" w:tentative="1">
      <w:start w:val="1"/>
      <w:numFmt w:val="decimal"/>
      <w:lvlText w:val="%7."/>
      <w:lvlJc w:val="left"/>
      <w:pPr>
        <w:ind w:left="5106" w:hanging="360"/>
      </w:pPr>
    </w:lvl>
    <w:lvl w:ilvl="7" w:tplc="0C0C0019" w:tentative="1">
      <w:start w:val="1"/>
      <w:numFmt w:val="lowerLetter"/>
      <w:lvlText w:val="%8."/>
      <w:lvlJc w:val="left"/>
      <w:pPr>
        <w:ind w:left="5826" w:hanging="360"/>
      </w:pPr>
    </w:lvl>
    <w:lvl w:ilvl="8" w:tplc="0C0C001B" w:tentative="1">
      <w:start w:val="1"/>
      <w:numFmt w:val="lowerRoman"/>
      <w:lvlText w:val="%9."/>
      <w:lvlJc w:val="right"/>
      <w:pPr>
        <w:ind w:left="6546" w:hanging="180"/>
      </w:pPr>
    </w:lvl>
  </w:abstractNum>
  <w:num w:numId="1" w16cid:durableId="697898685">
    <w:abstractNumId w:val="0"/>
  </w:num>
  <w:num w:numId="2" w16cid:durableId="80223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E34"/>
    <w:rsid w:val="00250A14"/>
    <w:rsid w:val="00253AC4"/>
    <w:rsid w:val="00274005"/>
    <w:rsid w:val="002747FE"/>
    <w:rsid w:val="00413DBB"/>
    <w:rsid w:val="00491163"/>
    <w:rsid w:val="004E61DA"/>
    <w:rsid w:val="005176DE"/>
    <w:rsid w:val="005E1CA6"/>
    <w:rsid w:val="0061553E"/>
    <w:rsid w:val="006423E4"/>
    <w:rsid w:val="007A0631"/>
    <w:rsid w:val="00877BD9"/>
    <w:rsid w:val="008D68D9"/>
    <w:rsid w:val="00A73B56"/>
    <w:rsid w:val="00B00E34"/>
    <w:rsid w:val="00B5129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C589"/>
  <w15:chartTrackingRefBased/>
  <w15:docId w15:val="{FAFC9C22-F359-F14B-9E78-5CB855F31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631"/>
    <w:rPr>
      <w:rFonts w:ascii="Times New Roman" w:eastAsia="Times New Roman" w:hAnsi="Times New Roman" w:cs="Times New Roman"/>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xbodytext2">
    <w:name w:val="x_bodytext2"/>
    <w:basedOn w:val="Normal"/>
    <w:rsid w:val="00B00E34"/>
    <w:pPr>
      <w:spacing w:before="100" w:beforeAutospacing="1" w:after="100" w:afterAutospacing="1"/>
    </w:pPr>
  </w:style>
  <w:style w:type="character" w:customStyle="1" w:styleId="xui-provider">
    <w:name w:val="x_ui-provider"/>
    <w:basedOn w:val="Policepardfaut"/>
    <w:rsid w:val="00B00E34"/>
  </w:style>
  <w:style w:type="character" w:styleId="lev">
    <w:name w:val="Strong"/>
    <w:basedOn w:val="Policepardfaut"/>
    <w:uiPriority w:val="22"/>
    <w:qFormat/>
    <w:rsid w:val="00B00E34"/>
    <w:rPr>
      <w:b/>
      <w:bCs/>
    </w:rPr>
  </w:style>
  <w:style w:type="paragraph" w:customStyle="1" w:styleId="xmsonormal">
    <w:name w:val="x_msonormal"/>
    <w:basedOn w:val="Normal"/>
    <w:rsid w:val="00B00E34"/>
    <w:pPr>
      <w:spacing w:before="100" w:beforeAutospacing="1" w:after="100" w:afterAutospacing="1"/>
    </w:pPr>
  </w:style>
  <w:style w:type="paragraph" w:styleId="NormalWeb">
    <w:name w:val="Normal (Web)"/>
    <w:basedOn w:val="Normal"/>
    <w:uiPriority w:val="99"/>
    <w:unhideWhenUsed/>
    <w:rsid w:val="00B00E34"/>
    <w:pPr>
      <w:spacing w:before="100" w:beforeAutospacing="1" w:after="100" w:afterAutospacing="1"/>
    </w:pPr>
  </w:style>
  <w:style w:type="paragraph" w:styleId="Paragraphedeliste">
    <w:name w:val="List Paragraph"/>
    <w:basedOn w:val="Normal"/>
    <w:uiPriority w:val="34"/>
    <w:qFormat/>
    <w:rsid w:val="008D68D9"/>
    <w:pPr>
      <w:ind w:left="720"/>
      <w:contextualSpacing/>
    </w:pPr>
  </w:style>
  <w:style w:type="character" w:styleId="Hyperlien">
    <w:name w:val="Hyperlink"/>
    <w:basedOn w:val="Policepardfaut"/>
    <w:uiPriority w:val="99"/>
    <w:semiHidden/>
    <w:unhideWhenUsed/>
    <w:rsid w:val="00250A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36227">
      <w:bodyDiv w:val="1"/>
      <w:marLeft w:val="0"/>
      <w:marRight w:val="0"/>
      <w:marTop w:val="0"/>
      <w:marBottom w:val="0"/>
      <w:divBdr>
        <w:top w:val="none" w:sz="0" w:space="0" w:color="auto"/>
        <w:left w:val="none" w:sz="0" w:space="0" w:color="auto"/>
        <w:bottom w:val="none" w:sz="0" w:space="0" w:color="auto"/>
        <w:right w:val="none" w:sz="0" w:space="0" w:color="auto"/>
      </w:divBdr>
      <w:divsChild>
        <w:div w:id="1995797674">
          <w:marLeft w:val="0"/>
          <w:marRight w:val="0"/>
          <w:marTop w:val="0"/>
          <w:marBottom w:val="0"/>
          <w:divBdr>
            <w:top w:val="none" w:sz="0" w:space="0" w:color="auto"/>
            <w:left w:val="none" w:sz="0" w:space="0" w:color="auto"/>
            <w:bottom w:val="none" w:sz="0" w:space="0" w:color="auto"/>
            <w:right w:val="none" w:sz="0" w:space="0" w:color="auto"/>
          </w:divBdr>
          <w:divsChild>
            <w:div w:id="402600960">
              <w:marLeft w:val="0"/>
              <w:marRight w:val="0"/>
              <w:marTop w:val="0"/>
              <w:marBottom w:val="0"/>
              <w:divBdr>
                <w:top w:val="none" w:sz="0" w:space="0" w:color="auto"/>
                <w:left w:val="none" w:sz="0" w:space="0" w:color="auto"/>
                <w:bottom w:val="none" w:sz="0" w:space="0" w:color="auto"/>
                <w:right w:val="none" w:sz="0" w:space="0" w:color="auto"/>
              </w:divBdr>
              <w:divsChild>
                <w:div w:id="781339143">
                  <w:marLeft w:val="0"/>
                  <w:marRight w:val="0"/>
                  <w:marTop w:val="0"/>
                  <w:marBottom w:val="0"/>
                  <w:divBdr>
                    <w:top w:val="none" w:sz="0" w:space="0" w:color="auto"/>
                    <w:left w:val="none" w:sz="0" w:space="0" w:color="auto"/>
                    <w:bottom w:val="none" w:sz="0" w:space="0" w:color="auto"/>
                    <w:right w:val="none" w:sz="0" w:space="0" w:color="auto"/>
                  </w:divBdr>
                  <w:divsChild>
                    <w:div w:id="1433278493">
                      <w:marLeft w:val="0"/>
                      <w:marRight w:val="0"/>
                      <w:marTop w:val="0"/>
                      <w:marBottom w:val="0"/>
                      <w:divBdr>
                        <w:top w:val="none" w:sz="0" w:space="0" w:color="auto"/>
                        <w:left w:val="none" w:sz="0" w:space="0" w:color="auto"/>
                        <w:bottom w:val="none" w:sz="0" w:space="0" w:color="auto"/>
                        <w:right w:val="none" w:sz="0" w:space="0" w:color="auto"/>
                      </w:divBdr>
                      <w:divsChild>
                        <w:div w:id="1577402034">
                          <w:marLeft w:val="0"/>
                          <w:marRight w:val="0"/>
                          <w:marTop w:val="0"/>
                          <w:marBottom w:val="0"/>
                          <w:divBdr>
                            <w:top w:val="none" w:sz="0" w:space="0" w:color="auto"/>
                            <w:left w:val="none" w:sz="0" w:space="0" w:color="auto"/>
                            <w:bottom w:val="none" w:sz="0" w:space="0" w:color="auto"/>
                            <w:right w:val="none" w:sz="0" w:space="0" w:color="auto"/>
                          </w:divBdr>
                          <w:divsChild>
                            <w:div w:id="1853953735">
                              <w:marLeft w:val="0"/>
                              <w:marRight w:val="0"/>
                              <w:marTop w:val="0"/>
                              <w:marBottom w:val="0"/>
                              <w:divBdr>
                                <w:top w:val="none" w:sz="0" w:space="0" w:color="auto"/>
                                <w:left w:val="none" w:sz="0" w:space="0" w:color="auto"/>
                                <w:bottom w:val="none" w:sz="0" w:space="0" w:color="auto"/>
                                <w:right w:val="none" w:sz="0" w:space="0" w:color="auto"/>
                              </w:divBdr>
                              <w:divsChild>
                                <w:div w:id="1780833409">
                                  <w:marLeft w:val="0"/>
                                  <w:marRight w:val="0"/>
                                  <w:marTop w:val="0"/>
                                  <w:marBottom w:val="0"/>
                                  <w:divBdr>
                                    <w:top w:val="none" w:sz="0" w:space="0" w:color="auto"/>
                                    <w:left w:val="none" w:sz="0" w:space="0" w:color="auto"/>
                                    <w:bottom w:val="none" w:sz="0" w:space="0" w:color="auto"/>
                                    <w:right w:val="none" w:sz="0" w:space="0" w:color="auto"/>
                                  </w:divBdr>
                                  <w:divsChild>
                                    <w:div w:id="1314412293">
                                      <w:marLeft w:val="0"/>
                                      <w:marRight w:val="0"/>
                                      <w:marTop w:val="0"/>
                                      <w:marBottom w:val="0"/>
                                      <w:divBdr>
                                        <w:top w:val="none" w:sz="0" w:space="0" w:color="auto"/>
                                        <w:left w:val="none" w:sz="0" w:space="0" w:color="auto"/>
                                        <w:bottom w:val="none" w:sz="0" w:space="0" w:color="auto"/>
                                        <w:right w:val="none" w:sz="0" w:space="0" w:color="auto"/>
                                      </w:divBdr>
                                      <w:divsChild>
                                        <w:div w:id="428282770">
                                          <w:marLeft w:val="0"/>
                                          <w:marRight w:val="0"/>
                                          <w:marTop w:val="0"/>
                                          <w:marBottom w:val="0"/>
                                          <w:divBdr>
                                            <w:top w:val="none" w:sz="0" w:space="0" w:color="auto"/>
                                            <w:left w:val="none" w:sz="0" w:space="0" w:color="auto"/>
                                            <w:bottom w:val="none" w:sz="0" w:space="0" w:color="auto"/>
                                            <w:right w:val="none" w:sz="0" w:space="0" w:color="auto"/>
                                          </w:divBdr>
                                          <w:divsChild>
                                            <w:div w:id="12841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5094381">
          <w:marLeft w:val="0"/>
          <w:marRight w:val="0"/>
          <w:marTop w:val="0"/>
          <w:marBottom w:val="0"/>
          <w:divBdr>
            <w:top w:val="none" w:sz="0" w:space="0" w:color="auto"/>
            <w:left w:val="none" w:sz="0" w:space="0" w:color="auto"/>
            <w:bottom w:val="none" w:sz="0" w:space="0" w:color="auto"/>
            <w:right w:val="none" w:sz="0" w:space="0" w:color="auto"/>
          </w:divBdr>
          <w:divsChild>
            <w:div w:id="1101493748">
              <w:marLeft w:val="0"/>
              <w:marRight w:val="0"/>
              <w:marTop w:val="0"/>
              <w:marBottom w:val="0"/>
              <w:divBdr>
                <w:top w:val="none" w:sz="0" w:space="0" w:color="auto"/>
                <w:left w:val="none" w:sz="0" w:space="0" w:color="auto"/>
                <w:bottom w:val="none" w:sz="0" w:space="0" w:color="auto"/>
                <w:right w:val="none" w:sz="0" w:space="0" w:color="auto"/>
              </w:divBdr>
              <w:divsChild>
                <w:div w:id="830290623">
                  <w:marLeft w:val="0"/>
                  <w:marRight w:val="0"/>
                  <w:marTop w:val="0"/>
                  <w:marBottom w:val="0"/>
                  <w:divBdr>
                    <w:top w:val="none" w:sz="0" w:space="0" w:color="auto"/>
                    <w:left w:val="none" w:sz="0" w:space="0" w:color="auto"/>
                    <w:bottom w:val="none" w:sz="0" w:space="0" w:color="auto"/>
                    <w:right w:val="none" w:sz="0" w:space="0" w:color="auto"/>
                  </w:divBdr>
                  <w:divsChild>
                    <w:div w:id="1896578068">
                      <w:marLeft w:val="0"/>
                      <w:marRight w:val="0"/>
                      <w:marTop w:val="0"/>
                      <w:marBottom w:val="0"/>
                      <w:divBdr>
                        <w:top w:val="none" w:sz="0" w:space="0" w:color="auto"/>
                        <w:left w:val="none" w:sz="0" w:space="0" w:color="auto"/>
                        <w:bottom w:val="none" w:sz="0" w:space="0" w:color="auto"/>
                        <w:right w:val="none" w:sz="0" w:space="0" w:color="auto"/>
                      </w:divBdr>
                      <w:divsChild>
                        <w:div w:id="1457333453">
                          <w:marLeft w:val="0"/>
                          <w:marRight w:val="0"/>
                          <w:marTop w:val="0"/>
                          <w:marBottom w:val="0"/>
                          <w:divBdr>
                            <w:top w:val="none" w:sz="0" w:space="0" w:color="auto"/>
                            <w:left w:val="none" w:sz="0" w:space="0" w:color="auto"/>
                            <w:bottom w:val="none" w:sz="0" w:space="0" w:color="auto"/>
                            <w:right w:val="none" w:sz="0" w:space="0" w:color="auto"/>
                          </w:divBdr>
                          <w:divsChild>
                            <w:div w:id="426653408">
                              <w:marLeft w:val="0"/>
                              <w:marRight w:val="0"/>
                              <w:marTop w:val="0"/>
                              <w:marBottom w:val="0"/>
                              <w:divBdr>
                                <w:top w:val="none" w:sz="0" w:space="0" w:color="auto"/>
                                <w:left w:val="none" w:sz="0" w:space="0" w:color="auto"/>
                                <w:bottom w:val="none" w:sz="0" w:space="0" w:color="auto"/>
                                <w:right w:val="none" w:sz="0" w:space="0" w:color="auto"/>
                              </w:divBdr>
                              <w:divsChild>
                                <w:div w:id="2066951942">
                                  <w:marLeft w:val="0"/>
                                  <w:marRight w:val="0"/>
                                  <w:marTop w:val="0"/>
                                  <w:marBottom w:val="0"/>
                                  <w:divBdr>
                                    <w:top w:val="none" w:sz="0" w:space="0" w:color="auto"/>
                                    <w:left w:val="none" w:sz="0" w:space="0" w:color="auto"/>
                                    <w:bottom w:val="none" w:sz="0" w:space="0" w:color="auto"/>
                                    <w:right w:val="none" w:sz="0" w:space="0" w:color="auto"/>
                                  </w:divBdr>
                                  <w:divsChild>
                                    <w:div w:id="1169249259">
                                      <w:marLeft w:val="0"/>
                                      <w:marRight w:val="0"/>
                                      <w:marTop w:val="0"/>
                                      <w:marBottom w:val="0"/>
                                      <w:divBdr>
                                        <w:top w:val="none" w:sz="0" w:space="0" w:color="auto"/>
                                        <w:left w:val="none" w:sz="0" w:space="0" w:color="auto"/>
                                        <w:bottom w:val="none" w:sz="0" w:space="0" w:color="auto"/>
                                        <w:right w:val="none" w:sz="0" w:space="0" w:color="auto"/>
                                      </w:divBdr>
                                      <w:divsChild>
                                        <w:div w:id="1949778103">
                                          <w:marLeft w:val="0"/>
                                          <w:marRight w:val="0"/>
                                          <w:marTop w:val="0"/>
                                          <w:marBottom w:val="0"/>
                                          <w:divBdr>
                                            <w:top w:val="none" w:sz="0" w:space="0" w:color="auto"/>
                                            <w:left w:val="none" w:sz="0" w:space="0" w:color="auto"/>
                                            <w:bottom w:val="none" w:sz="0" w:space="0" w:color="auto"/>
                                            <w:right w:val="none" w:sz="0" w:space="0" w:color="auto"/>
                                          </w:divBdr>
                                          <w:divsChild>
                                            <w:div w:id="1577130052">
                                              <w:marLeft w:val="0"/>
                                              <w:marRight w:val="0"/>
                                              <w:marTop w:val="0"/>
                                              <w:marBottom w:val="0"/>
                                              <w:divBdr>
                                                <w:top w:val="none" w:sz="0" w:space="0" w:color="auto"/>
                                                <w:left w:val="none" w:sz="0" w:space="0" w:color="auto"/>
                                                <w:bottom w:val="none" w:sz="0" w:space="0" w:color="auto"/>
                                                <w:right w:val="none" w:sz="0" w:space="0" w:color="auto"/>
                                              </w:divBdr>
                                              <w:divsChild>
                                                <w:div w:id="1460344179">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7417876">
      <w:bodyDiv w:val="1"/>
      <w:marLeft w:val="0"/>
      <w:marRight w:val="0"/>
      <w:marTop w:val="0"/>
      <w:marBottom w:val="0"/>
      <w:divBdr>
        <w:top w:val="none" w:sz="0" w:space="0" w:color="auto"/>
        <w:left w:val="none" w:sz="0" w:space="0" w:color="auto"/>
        <w:bottom w:val="none" w:sz="0" w:space="0" w:color="auto"/>
        <w:right w:val="none" w:sz="0" w:space="0" w:color="auto"/>
      </w:divBdr>
      <w:divsChild>
        <w:div w:id="12449511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5384737">
              <w:marLeft w:val="0"/>
              <w:marRight w:val="0"/>
              <w:marTop w:val="0"/>
              <w:marBottom w:val="0"/>
              <w:divBdr>
                <w:top w:val="none" w:sz="0" w:space="0" w:color="auto"/>
                <w:left w:val="none" w:sz="0" w:space="0" w:color="auto"/>
                <w:bottom w:val="none" w:sz="0" w:space="0" w:color="auto"/>
                <w:right w:val="none" w:sz="0" w:space="0" w:color="auto"/>
              </w:divBdr>
              <w:divsChild>
                <w:div w:id="151777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851660">
      <w:bodyDiv w:val="1"/>
      <w:marLeft w:val="0"/>
      <w:marRight w:val="0"/>
      <w:marTop w:val="0"/>
      <w:marBottom w:val="0"/>
      <w:divBdr>
        <w:top w:val="none" w:sz="0" w:space="0" w:color="auto"/>
        <w:left w:val="none" w:sz="0" w:space="0" w:color="auto"/>
        <w:bottom w:val="none" w:sz="0" w:space="0" w:color="auto"/>
        <w:right w:val="none" w:sz="0" w:space="0" w:color="auto"/>
      </w:divBdr>
    </w:div>
    <w:div w:id="618293975">
      <w:bodyDiv w:val="1"/>
      <w:marLeft w:val="0"/>
      <w:marRight w:val="0"/>
      <w:marTop w:val="0"/>
      <w:marBottom w:val="0"/>
      <w:divBdr>
        <w:top w:val="none" w:sz="0" w:space="0" w:color="auto"/>
        <w:left w:val="none" w:sz="0" w:space="0" w:color="auto"/>
        <w:bottom w:val="none" w:sz="0" w:space="0" w:color="auto"/>
        <w:right w:val="none" w:sz="0" w:space="0" w:color="auto"/>
      </w:divBdr>
      <w:divsChild>
        <w:div w:id="20790934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4480367">
              <w:marLeft w:val="0"/>
              <w:marRight w:val="0"/>
              <w:marTop w:val="0"/>
              <w:marBottom w:val="0"/>
              <w:divBdr>
                <w:top w:val="none" w:sz="0" w:space="0" w:color="auto"/>
                <w:left w:val="none" w:sz="0" w:space="0" w:color="auto"/>
                <w:bottom w:val="none" w:sz="0" w:space="0" w:color="auto"/>
                <w:right w:val="none" w:sz="0" w:space="0" w:color="auto"/>
              </w:divBdr>
              <w:divsChild>
                <w:div w:id="9216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889739">
      <w:bodyDiv w:val="1"/>
      <w:marLeft w:val="0"/>
      <w:marRight w:val="0"/>
      <w:marTop w:val="0"/>
      <w:marBottom w:val="0"/>
      <w:divBdr>
        <w:top w:val="none" w:sz="0" w:space="0" w:color="auto"/>
        <w:left w:val="none" w:sz="0" w:space="0" w:color="auto"/>
        <w:bottom w:val="none" w:sz="0" w:space="0" w:color="auto"/>
        <w:right w:val="none" w:sz="0" w:space="0" w:color="auto"/>
      </w:divBdr>
    </w:div>
    <w:div w:id="1585994302">
      <w:bodyDiv w:val="1"/>
      <w:marLeft w:val="0"/>
      <w:marRight w:val="0"/>
      <w:marTop w:val="0"/>
      <w:marBottom w:val="0"/>
      <w:divBdr>
        <w:top w:val="none" w:sz="0" w:space="0" w:color="auto"/>
        <w:left w:val="none" w:sz="0" w:space="0" w:color="auto"/>
        <w:bottom w:val="none" w:sz="0" w:space="0" w:color="auto"/>
        <w:right w:val="none" w:sz="0" w:space="0" w:color="auto"/>
      </w:divBdr>
    </w:div>
    <w:div w:id="1607301624">
      <w:bodyDiv w:val="1"/>
      <w:marLeft w:val="0"/>
      <w:marRight w:val="0"/>
      <w:marTop w:val="0"/>
      <w:marBottom w:val="0"/>
      <w:divBdr>
        <w:top w:val="none" w:sz="0" w:space="0" w:color="auto"/>
        <w:left w:val="none" w:sz="0" w:space="0" w:color="auto"/>
        <w:bottom w:val="none" w:sz="0" w:space="0" w:color="auto"/>
        <w:right w:val="none" w:sz="0" w:space="0" w:color="auto"/>
      </w:divBdr>
    </w:div>
    <w:div w:id="1660423211">
      <w:bodyDiv w:val="1"/>
      <w:marLeft w:val="0"/>
      <w:marRight w:val="0"/>
      <w:marTop w:val="0"/>
      <w:marBottom w:val="0"/>
      <w:divBdr>
        <w:top w:val="none" w:sz="0" w:space="0" w:color="auto"/>
        <w:left w:val="none" w:sz="0" w:space="0" w:color="auto"/>
        <w:bottom w:val="none" w:sz="0" w:space="0" w:color="auto"/>
        <w:right w:val="none" w:sz="0" w:space="0" w:color="auto"/>
      </w:divBdr>
    </w:div>
    <w:div w:id="198203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erul.ulaval.ca/outils-et-references/guides-modeles-et-gabarit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1036</Words>
  <Characters>5704</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Flavie Lachance</dc:creator>
  <cp:keywords/>
  <dc:description/>
  <cp:lastModifiedBy>Flavie Lachance</cp:lastModifiedBy>
  <cp:revision>10</cp:revision>
  <dcterms:created xsi:type="dcterms:W3CDTF">2023-08-09T20:09:00Z</dcterms:created>
  <dcterms:modified xsi:type="dcterms:W3CDTF">2023-11-13T15:53:00Z</dcterms:modified>
</cp:coreProperties>
</file>